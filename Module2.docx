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9A265F" w14:textId="77777777" w:rsidR="00A318C4" w:rsidRDefault="003206F8" w:rsidP="003206F8">
      <w:pPr>
        <w:pStyle w:val="Heading1"/>
        <w:jc w:val="center"/>
        <w:rPr>
          <w:ins w:id="0" w:author="Vlada" w:date="2018-07-29T17:56:00Z"/>
        </w:rPr>
      </w:pPr>
      <w:r w:rsidRPr="003206F8">
        <w:rPr>
          <w:noProof/>
        </w:rPr>
        <w:t>Object</w:t>
      </w:r>
      <w:r>
        <w:rPr>
          <w:noProof/>
        </w:rPr>
        <w:t>-</w:t>
      </w:r>
      <w:r w:rsidRPr="003206F8">
        <w:rPr>
          <w:noProof/>
        </w:rPr>
        <w:t>Oriented</w:t>
      </w:r>
      <w:r>
        <w:t xml:space="preserve"> Programming</w:t>
      </w:r>
    </w:p>
    <w:p w14:paraId="6FBF07A4" w14:textId="77777777" w:rsidR="001120FB" w:rsidRPr="001120FB" w:rsidRDefault="001120FB">
      <w:pPr>
        <w:pPrChange w:id="1" w:author="Vlada" w:date="2018-07-29T17:56:00Z">
          <w:pPr>
            <w:pStyle w:val="Heading1"/>
            <w:jc w:val="center"/>
          </w:pPr>
        </w:pPrChange>
      </w:pPr>
    </w:p>
    <w:p w14:paraId="0E95059C" w14:textId="77777777" w:rsidR="003206F8" w:rsidRDefault="008633B4" w:rsidP="003206F8">
      <w:r>
        <w:t>Before we</w:t>
      </w:r>
      <w:r w:rsidR="00A275C5">
        <w:t xml:space="preserve"> dive into this module</w:t>
      </w:r>
      <w:r>
        <w:t xml:space="preserve">,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14:paraId="0604DBDC" w14:textId="77777777" w:rsidR="003206F8" w:rsidRDefault="003206F8" w:rsidP="003206F8">
      <w:pPr>
        <w:pStyle w:val="Heading1"/>
      </w:pPr>
      <w:r>
        <w:t>Classes and Constructors</w:t>
      </w:r>
    </w:p>
    <w:p w14:paraId="03734484" w14:textId="3AE4CCBC" w:rsidR="003206F8" w:rsidRDefault="003206F8" w:rsidP="003206F8">
      <w:r>
        <w:rPr>
          <w:noProof/>
        </w:rPr>
        <w:t xml:space="preserve">The </w:t>
      </w:r>
      <w:r w:rsidR="001120FB">
        <w:rPr>
          <w:noProof/>
        </w:rPr>
        <w:t>word “</w:t>
      </w:r>
      <w:r>
        <w:rPr>
          <w:noProof/>
        </w:rPr>
        <w:t>c</w:t>
      </w:r>
      <w:r w:rsidRPr="003206F8">
        <w:rPr>
          <w:noProof/>
        </w:rPr>
        <w:t>lass</w:t>
      </w:r>
      <w:r w:rsidR="001120FB">
        <w:rPr>
          <w:noProof/>
        </w:rPr>
        <w:t>”</w:t>
      </w:r>
      <w:r>
        <w:t xml:space="preserve"> is the root of the word </w:t>
      </w:r>
      <w:r w:rsidR="001120FB">
        <w:t>“</w:t>
      </w:r>
      <w:r>
        <w:t>classification</w:t>
      </w:r>
      <w:r w:rsidR="001120FB">
        <w:t>”</w:t>
      </w:r>
      <w:r>
        <w:t xml:space="preserve">. When we create our class we systematically arrange </w:t>
      </w:r>
      <w:r w:rsidRPr="003206F8">
        <w:rPr>
          <w:noProof/>
        </w:rPr>
        <w:t>information</w:t>
      </w:r>
      <w:r>
        <w:t xml:space="preserve"> and behavior into a meaningful entity. We don’t use classification only in the software development, we are doing </w:t>
      </w:r>
      <w:r w:rsidR="00A275C5">
        <w:t>the same in</w:t>
      </w:r>
      <w:r>
        <w:t xml:space="preserve"> </w:t>
      </w:r>
      <w:r w:rsidRPr="00A275C5">
        <w:rPr>
          <w:noProof/>
        </w:rPr>
        <w:t>real</w:t>
      </w:r>
      <w:r w:rsidR="00A275C5" w:rsidRPr="00A275C5">
        <w:rPr>
          <w:noProof/>
        </w:rPr>
        <w:t>-</w:t>
      </w:r>
      <w:r w:rsidRPr="00A275C5">
        <w:rPr>
          <w:noProof/>
        </w:rPr>
        <w:t>life</w:t>
      </w:r>
      <w:r w:rsidR="00A275C5" w:rsidRPr="00A275C5">
        <w:rPr>
          <w:noProof/>
        </w:rPr>
        <w:t xml:space="preserve"> situations</w:t>
      </w:r>
      <w:r w:rsidR="00A275C5">
        <w:t>.</w:t>
      </w:r>
      <w:r w:rsidR="007D79BB">
        <w:t xml:space="preserve"> So as it is important in a real-life, it is important in a software development. </w:t>
      </w:r>
      <w:r w:rsidR="00F035BF">
        <w:t xml:space="preserve">The classes are reference data types, </w:t>
      </w:r>
      <w:r w:rsidR="008633B4">
        <w:t xml:space="preserve">and if you want to learn more about data types you can visit </w:t>
      </w:r>
      <w:hyperlink w:anchor="d" w:history="1">
        <w:r w:rsidR="00A275C5">
          <w:rPr>
            <w:rStyle w:val="Hyperlink"/>
          </w:rPr>
          <w:t>our module</w:t>
        </w:r>
        <w:r w:rsidR="008633B4" w:rsidRPr="008633B4">
          <w:rPr>
            <w:rStyle w:val="Hyperlink"/>
          </w:rPr>
          <w:t xml:space="preserve"> </w:t>
        </w:r>
        <w:r w:rsidR="008633B4" w:rsidRPr="008633B4">
          <w:rPr>
            <w:rStyle w:val="Hyperlink"/>
            <w:noProof/>
          </w:rPr>
          <w:t>about</w:t>
        </w:r>
        <w:r w:rsidR="008633B4" w:rsidRPr="008633B4">
          <w:rPr>
            <w:rStyle w:val="Hyperlink"/>
          </w:rPr>
          <w:t xml:space="preserve"> C# basics</w:t>
        </w:r>
      </w:hyperlink>
      <w:r w:rsidR="008633B4">
        <w:t>.</w:t>
      </w:r>
    </w:p>
    <w:p w14:paraId="78183B44" w14:textId="768F2774" w:rsidR="002A319E" w:rsidRDefault="002A319E" w:rsidP="002A319E">
      <w:pPr>
        <w:pStyle w:val="Heading2"/>
      </w:pPr>
      <w:r>
        <w:t>Adding New Elements in Solution Explorer</w:t>
      </w:r>
    </w:p>
    <w:p w14:paraId="54A68C33" w14:textId="64B0473B" w:rsidR="002A319E" w:rsidRDefault="002A319E" w:rsidP="002A319E">
      <w:r>
        <w:t>Even though we can create new classes in</w:t>
      </w:r>
      <w:r w:rsidR="001120FB">
        <w:t>side</w:t>
      </w:r>
      <w:r>
        <w:t xml:space="preserve"> the Program.cs file, it is </w:t>
      </w:r>
      <w:r w:rsidRPr="002A319E">
        <w:rPr>
          <w:noProof/>
        </w:rPr>
        <w:t>much</w:t>
      </w:r>
      <w:r>
        <w:t xml:space="preserve"> better to create a new class </w:t>
      </w:r>
      <w:r w:rsidR="001120FB">
        <w:t xml:space="preserve">in a separate </w:t>
      </w:r>
      <w:r>
        <w:t xml:space="preserve">file. To do that, we need to </w:t>
      </w:r>
      <w:r w:rsidRPr="002A319E">
        <w:rPr>
          <w:noProof/>
        </w:rPr>
        <w:t>right</w:t>
      </w:r>
      <w:r>
        <w:rPr>
          <w:noProof/>
        </w:rPr>
        <w:t>-</w:t>
      </w:r>
      <w:r w:rsidRPr="002A319E">
        <w:rPr>
          <w:noProof/>
        </w:rPr>
        <w:t>click</w:t>
      </w:r>
      <w:r>
        <w:t xml:space="preserve"> on our project name, choose Add and then New Item</w:t>
      </w:r>
      <w:r w:rsidR="001120FB">
        <w:t xml:space="preserve"> (Ctrl+Shift+A)</w:t>
      </w:r>
      <w:r>
        <w:t>:</w:t>
      </w:r>
    </w:p>
    <w:p w14:paraId="145D5AF8" w14:textId="77777777" w:rsidR="002A319E" w:rsidRDefault="002A319E" w:rsidP="002A319E">
      <w:r>
        <w:rPr>
          <w:noProof/>
          <w:lang w:val="sr-Latn-RS" w:eastAsia="sr-Latn-RS"/>
        </w:rPr>
        <w:drawing>
          <wp:inline distT="0" distB="0" distL="0" distR="0" wp14:anchorId="03598B92" wp14:editId="1D4C177D">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14:paraId="5C7798C9" w14:textId="77777777" w:rsidR="002A319E" w:rsidRDefault="002A319E" w:rsidP="002A319E">
      <w:r>
        <w:t>Then, we need to choose a class file and add it a name:</w:t>
      </w:r>
    </w:p>
    <w:p w14:paraId="732D35CD" w14:textId="77777777" w:rsidR="002A319E" w:rsidRPr="002A319E" w:rsidRDefault="002A319E" w:rsidP="002A319E">
      <w:r>
        <w:rPr>
          <w:noProof/>
          <w:lang w:val="sr-Latn-RS" w:eastAsia="sr-Latn-RS"/>
        </w:rPr>
        <w:lastRenderedPageBreak/>
        <w:drawing>
          <wp:inline distT="0" distB="0" distL="0" distR="0" wp14:anchorId="0B2DD9C6" wp14:editId="79083FB7">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14:paraId="2875F10F" w14:textId="77777777" w:rsidR="003206F8" w:rsidRDefault="003206F8" w:rsidP="003206F8">
      <w:pPr>
        <w:pStyle w:val="Heading2"/>
      </w:pPr>
      <w:r>
        <w:t>Defining Classes and How to Use Them</w:t>
      </w:r>
    </w:p>
    <w:p w14:paraId="4FADA264" w14:textId="63468324" w:rsidR="003206F8" w:rsidRDefault="003206F8" w:rsidP="003206F8">
      <w:r>
        <w:t>In C#, to define a class</w:t>
      </w:r>
      <w:r w:rsidR="00A275C5">
        <w:t>,</w:t>
      </w:r>
      <w:r>
        <w:t xml:space="preserve"> we need to use the </w:t>
      </w:r>
      <w:r w:rsidR="001120FB">
        <w:t>“</w:t>
      </w:r>
      <w:r>
        <w:t>class</w:t>
      </w:r>
      <w:r w:rsidR="001120FB">
        <w:t>”</w:t>
      </w:r>
      <w:r>
        <w:t xml:space="preserve"> keyword. </w:t>
      </w:r>
      <w:r w:rsidR="004C3648">
        <w:t xml:space="preserve">The class consists of members. </w:t>
      </w:r>
      <w:r>
        <w:t xml:space="preserve">All the </w:t>
      </w:r>
      <w:r w:rsidR="004C3648">
        <w:t xml:space="preserve">class </w:t>
      </w:r>
      <w:r w:rsidR="00A275C5">
        <w:t>members</w:t>
      </w:r>
      <w:r>
        <w:t xml:space="preserve"> </w:t>
      </w:r>
      <w:r w:rsidR="004C3648">
        <w:rPr>
          <w:noProof/>
        </w:rPr>
        <w:t xml:space="preserve">are defined </w:t>
      </w:r>
      <w:r>
        <w:t>in the class body between two curly braces:</w:t>
      </w:r>
    </w:p>
    <w:p w14:paraId="533BBD47"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5D93CA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F9008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109517ED"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42C3A861"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p>
    <w:p w14:paraId="671F5D70"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3950877A"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6A1B79"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3EACEE16" w14:textId="77777777"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36A8DF" w14:textId="77777777" w:rsidR="003206F8" w:rsidRDefault="003206F8" w:rsidP="003206F8">
      <w:r>
        <w:rPr>
          <w:rFonts w:ascii="Consolas" w:hAnsi="Consolas" w:cs="Consolas"/>
          <w:color w:val="000000"/>
          <w:sz w:val="19"/>
          <w:szCs w:val="19"/>
        </w:rPr>
        <w:t xml:space="preserve"> }</w:t>
      </w:r>
    </w:p>
    <w:p w14:paraId="4AF9358C" w14:textId="4C4DB265" w:rsidR="002A319E" w:rsidRDefault="00A275C5" w:rsidP="003206F8">
      <w:r>
        <w:t>We see that the</w:t>
      </w:r>
      <w:r w:rsidR="00F035BF">
        <w:t xml:space="preserve"> body contains two private fields (variables in </w:t>
      </w:r>
      <w:r w:rsidR="004C3648">
        <w:t>the</w:t>
      </w:r>
      <w:r w:rsidR="00F035BF">
        <w:t xml:space="preserve"> class </w:t>
      </w:r>
      <w:r>
        <w:t xml:space="preserve">body </w:t>
      </w:r>
      <w:r w:rsidR="00F035BF">
        <w:t xml:space="preserve">are called fields) </w:t>
      </w:r>
      <w:r w:rsidR="004C3648">
        <w:t>_</w:t>
      </w:r>
      <w:r w:rsidR="00F035BF">
        <w:t xml:space="preserve">name and </w:t>
      </w:r>
      <w:r w:rsidR="004C3648">
        <w:t>_</w:t>
      </w:r>
      <w:r w:rsidR="00F035BF">
        <w:t>lastName and one public method GetFullName</w:t>
      </w:r>
      <w:r w:rsidR="00313963">
        <w:t xml:space="preserve"> (if you are not familiar with the access modifiers: private, public etc. you can read more </w:t>
      </w:r>
      <w:r w:rsidR="00313963" w:rsidRPr="00313963">
        <w:t xml:space="preserve">about </w:t>
      </w:r>
      <w:r w:rsidR="004C3648">
        <w:t>them</w:t>
      </w:r>
      <w:r w:rsidR="004C3648" w:rsidRPr="00313963">
        <w:t xml:space="preserve"> </w:t>
      </w:r>
      <w:r w:rsidR="00313963" w:rsidRPr="00313963">
        <w:t xml:space="preserve">in our </w:t>
      </w:r>
      <w:hyperlink w:anchor="dd" w:history="1">
        <w:r w:rsidR="00313963" w:rsidRPr="00313963">
          <w:rPr>
            <w:rStyle w:val="Hyperlink"/>
          </w:rPr>
          <w:t xml:space="preserve">module 1 </w:t>
        </w:r>
        <w:r w:rsidR="00313963" w:rsidRPr="00313963">
          <w:rPr>
            <w:rStyle w:val="Hyperlink"/>
            <w:noProof/>
          </w:rPr>
          <w:t>about</w:t>
        </w:r>
        <w:r w:rsidR="00313963" w:rsidRPr="00313963">
          <w:rPr>
            <w:rStyle w:val="Hyperlink"/>
          </w:rPr>
          <w:t xml:space="preserve"> C# basics</w:t>
        </w:r>
      </w:hyperlink>
      <w:r w:rsidR="00313963">
        <w:t>)</w:t>
      </w:r>
      <w:r w:rsidR="00F035BF">
        <w:t>.</w:t>
      </w:r>
    </w:p>
    <w:p w14:paraId="55882116" w14:textId="77777777" w:rsidR="00644812" w:rsidRDefault="00644812" w:rsidP="003206F8">
      <w:r>
        <w:t xml:space="preserve">As we know from our module 1 C# basics, the class is a </w:t>
      </w:r>
      <w:r w:rsidRPr="00644812">
        <w:rPr>
          <w:noProof/>
        </w:rPr>
        <w:t>reference</w:t>
      </w:r>
      <w:r>
        <w:t xml:space="preserve"> type, so to initialize it we need to use the </w:t>
      </w:r>
      <w:r w:rsidR="004C3648">
        <w:t>“</w:t>
      </w:r>
      <w:r>
        <w:t>new</w:t>
      </w:r>
      <w:r w:rsidR="004C3648">
        <w:t>”</w:t>
      </w:r>
      <w:r>
        <w:t xml:space="preserve"> keyword:</w:t>
      </w:r>
    </w:p>
    <w:p w14:paraId="626A320A"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F0E9CCD"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21EEC"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7C88EAE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93980"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p>
    <w:p w14:paraId="160FAE5B" w14:textId="77777777"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A09E24" w14:textId="77777777" w:rsidR="00644812" w:rsidRDefault="00644812" w:rsidP="00644812">
      <w:r>
        <w:rPr>
          <w:rFonts w:ascii="Consolas" w:hAnsi="Consolas" w:cs="Consolas"/>
          <w:color w:val="000000"/>
          <w:sz w:val="19"/>
          <w:szCs w:val="19"/>
        </w:rPr>
        <w:t>}</w:t>
      </w:r>
    </w:p>
    <w:p w14:paraId="27760EEC" w14:textId="6EDA52F9" w:rsidR="00A85866" w:rsidRDefault="00644812" w:rsidP="00644812">
      <w:r>
        <w:t xml:space="preserve">Now the student object can access the </w:t>
      </w:r>
      <w:r w:rsidR="00A275C5">
        <w:t>members</w:t>
      </w:r>
      <w:r w:rsidR="00A85866">
        <w:t xml:space="preserve"> from the Student class. For now, we have </w:t>
      </w:r>
      <w:r w:rsidR="00D74EB6">
        <w:t xml:space="preserve">only </w:t>
      </w:r>
      <w:r w:rsidR="00A85866">
        <w:t>one method inside the Student class</w:t>
      </w:r>
      <w:r w:rsidR="00D74EB6">
        <w:t xml:space="preserve"> and we can call it with </w:t>
      </w:r>
      <w:r w:rsidR="00D74EB6">
        <w:rPr>
          <w:rFonts w:ascii="Consolas" w:hAnsi="Consolas" w:cs="Consolas"/>
          <w:color w:val="000000"/>
          <w:sz w:val="19"/>
          <w:szCs w:val="19"/>
          <w:lang w:val="sr-Latn-RS"/>
        </w:rPr>
        <w:t xml:space="preserve">student1.GetFullName() </w:t>
      </w:r>
      <w:r w:rsidR="00D74EB6" w:rsidRPr="00D74EB6">
        <w:t>synt</w:t>
      </w:r>
      <w:r w:rsidR="00D74EB6">
        <w:t>ax. This will return an empty string, but this will be fixed as soon as we introduce constructors.</w:t>
      </w:r>
    </w:p>
    <w:p w14:paraId="1F7E3DD3" w14:textId="29FD59D8"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sidR="00D74EB6">
        <w:rPr>
          <w:noProof/>
        </w:rPr>
        <w:t>s of the same class:</w:t>
      </w:r>
    </w:p>
    <w:p w14:paraId="1B345F7A" w14:textId="77777777"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Student student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 </w:t>
      </w:r>
      <w:r>
        <w:rPr>
          <w:rFonts w:ascii="Consolas" w:hAnsi="Consolas" w:cs="Consolas"/>
          <w:color w:val="008000"/>
          <w:sz w:val="19"/>
          <w:szCs w:val="19"/>
          <w:lang w:val="sr-Latn-RS"/>
        </w:rPr>
        <w:t>//default constructor</w:t>
      </w:r>
    </w:p>
    <w:p w14:paraId="433F998C" w14:textId="6D09EE1F"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student10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9F25B9C" w14:textId="3100FDB8" w:rsidR="00D74EB6" w:rsidRDefault="00D74EB6" w:rsidP="00D74EB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Student student20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491681CC" w14:textId="6E968174" w:rsidR="00644812" w:rsidRDefault="00D74EB6" w:rsidP="00644812">
      <w:pPr>
        <w:rPr>
          <w:noProof/>
        </w:rPr>
      </w:pPr>
      <w:r>
        <w:rPr>
          <w:rFonts w:ascii="Consolas" w:hAnsi="Consolas" w:cs="Consolas"/>
          <w:color w:val="000000"/>
          <w:sz w:val="19"/>
          <w:szCs w:val="19"/>
          <w:lang w:val="sr-Latn-RS"/>
        </w:rPr>
        <w:t xml:space="preserve">Student student30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Student();</w:t>
      </w:r>
    </w:p>
    <w:p w14:paraId="7F7E4726" w14:textId="77777777" w:rsidR="00644812" w:rsidRDefault="00943E03" w:rsidP="00D565B7">
      <w:pPr>
        <w:pStyle w:val="Heading2"/>
      </w:pPr>
      <w:r>
        <w:t>Constructors</w:t>
      </w:r>
    </w:p>
    <w:p w14:paraId="2A7C670E" w14:textId="77777777"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14:paraId="018A4D72" w14:textId="4D90B7B8" w:rsidR="00943E03" w:rsidRDefault="003E665C" w:rsidP="00943E03">
      <w:pPr>
        <w:rPr>
          <w:noProof/>
        </w:rPr>
      </w:pPr>
      <w:r>
        <w:rPr>
          <w:noProof/>
        </w:rPr>
        <w:t>The c</w:t>
      </w:r>
      <w:commentRangeStart w:id="2"/>
      <w:r w:rsidR="00943E03" w:rsidRPr="003E665C">
        <w:rPr>
          <w:noProof/>
        </w:rPr>
        <w:t>onstructor</w:t>
      </w:r>
      <w:r w:rsidR="00943E03">
        <w:rPr>
          <w:noProof/>
        </w:rPr>
        <w:t xml:space="preserve"> </w:t>
      </w:r>
      <w:commentRangeEnd w:id="2"/>
      <w:r w:rsidR="004C3648">
        <w:rPr>
          <w:rStyle w:val="CommentReference"/>
        </w:rPr>
        <w:commentReference w:id="2"/>
      </w:r>
      <w:r w:rsidR="00943E03">
        <w:rPr>
          <w:noProof/>
        </w:rPr>
        <w:t xml:space="preserve">is a special method that has the same name as </w:t>
      </w:r>
      <w:r w:rsidR="004C3648">
        <w:rPr>
          <w:noProof/>
        </w:rPr>
        <w:t>the</w:t>
      </w:r>
      <w:r w:rsidR="00943E03">
        <w:rPr>
          <w:noProof/>
        </w:rPr>
        <w:t xml:space="preserve"> class</w:t>
      </w:r>
      <w:ins w:id="3" w:author="Vlada" w:date="2018-07-29T18:12:00Z">
        <w:r w:rsidR="004C3648">
          <w:rPr>
            <w:noProof/>
          </w:rPr>
          <w:t xml:space="preserve"> </w:t>
        </w:r>
      </w:ins>
      <w:r w:rsidR="004C3648">
        <w:rPr>
          <w:noProof/>
        </w:rPr>
        <w:t>it is defined in</w:t>
      </w:r>
      <w:r w:rsidR="00943E03">
        <w:rPr>
          <w:noProof/>
        </w:rPr>
        <w:t xml:space="preserve">, doesn’t return any value (not even void) and can take parameters. It runs automatically when we create an instance of a class. So, every time we use the </w:t>
      </w:r>
      <w:commentRangeStart w:id="4"/>
      <w:r w:rsidR="00943E03">
        <w:rPr>
          <w:noProof/>
        </w:rPr>
        <w:t xml:space="preserve">new </w:t>
      </w:r>
      <w:commentRangeEnd w:id="4"/>
      <w:r w:rsidR="004C3648">
        <w:rPr>
          <w:rStyle w:val="CommentReference"/>
        </w:rPr>
        <w:commentReference w:id="4"/>
      </w:r>
      <w:r w:rsidR="00943E03">
        <w:rPr>
          <w:noProof/>
        </w:rPr>
        <w:t>keyword to instantiate a class, we are calling a constructor of that class.</w:t>
      </w:r>
    </w:p>
    <w:p w14:paraId="31C9BB39" w14:textId="7986E630" w:rsidR="00943E03" w:rsidRDefault="00943E03" w:rsidP="00943E03">
      <w:pPr>
        <w:rPr>
          <w:noProof/>
        </w:rPr>
      </w:pPr>
      <w:r>
        <w:rPr>
          <w:noProof/>
        </w:rPr>
        <w:t xml:space="preserve">Every class must have a constructor. If we don’t write one, </w:t>
      </w:r>
      <w:r w:rsidR="003E665C">
        <w:rPr>
          <w:noProof/>
        </w:rPr>
        <w:t xml:space="preserve">the </w:t>
      </w:r>
      <w:r w:rsidRPr="003E665C">
        <w:rPr>
          <w:noProof/>
        </w:rPr>
        <w:t>compiler</w:t>
      </w:r>
      <w:r>
        <w:rPr>
          <w:noProof/>
        </w:rPr>
        <w:t xml:space="preserve"> automatically generates one for us. Th</w:t>
      </w:r>
      <w:r w:rsidR="004C3648">
        <w:rPr>
          <w:noProof/>
        </w:rPr>
        <w:t>is</w:t>
      </w:r>
      <w:r>
        <w:rPr>
          <w:noProof/>
        </w:rPr>
        <w:t xml:space="preserve"> type of constructor is called a </w:t>
      </w:r>
      <w:r w:rsidRPr="00943E03">
        <w:rPr>
          <w:b/>
          <w:noProof/>
        </w:rPr>
        <w:t>default constructor</w:t>
      </w:r>
      <w:r>
        <w:rPr>
          <w:noProof/>
        </w:rPr>
        <w:t xml:space="preserve">. A default constructor will set all the data inside a class, to their default </w:t>
      </w:r>
      <w:commentRangeStart w:id="5"/>
      <w:r>
        <w:rPr>
          <w:noProof/>
        </w:rPr>
        <w:t>values</w:t>
      </w:r>
      <w:commentRangeEnd w:id="5"/>
      <w:r w:rsidR="004C3648">
        <w:rPr>
          <w:rStyle w:val="CommentReference"/>
        </w:rPr>
        <w:commentReference w:id="5"/>
      </w:r>
      <w:r w:rsidR="00F71327">
        <w:rPr>
          <w:noProof/>
        </w:rPr>
        <w:t xml:space="preserve"> (assigned values if we don’t assign them).</w:t>
      </w:r>
      <w:r w:rsidR="004C3648">
        <w:rPr>
          <w:noProof/>
        </w:rPr>
        <w:t xml:space="preserve"> </w:t>
      </w:r>
      <w:r>
        <w:rPr>
          <w:noProof/>
        </w:rPr>
        <w:t>So, in our example, the fields name and lastName will have an empty string as a value at a beginning.</w:t>
      </w:r>
    </w:p>
    <w:p w14:paraId="23204503" w14:textId="77777777" w:rsidR="00943E03" w:rsidRDefault="00943E03" w:rsidP="00943E03">
      <w:pPr>
        <w:rPr>
          <w:noProof/>
        </w:rPr>
      </w:pPr>
      <w:r>
        <w:rPr>
          <w:noProof/>
        </w:rPr>
        <w:t>We can write our own default constructor as well:</w:t>
      </w:r>
    </w:p>
    <w:p w14:paraId="28045820"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9B57F28"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DBF43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14:paraId="5B34B97F"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lastName;</w:t>
      </w:r>
    </w:p>
    <w:p w14:paraId="10BD1CF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420D3C2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0C9406B"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B90EB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0000FF"/>
          <w:sz w:val="19"/>
          <w:szCs w:val="19"/>
        </w:rPr>
        <w:t>string</w:t>
      </w:r>
      <w:r>
        <w:rPr>
          <w:rFonts w:ascii="Consolas" w:hAnsi="Consolas" w:cs="Consolas"/>
          <w:color w:val="000000"/>
          <w:sz w:val="19"/>
          <w:szCs w:val="19"/>
        </w:rPr>
        <w:t>.Empty;</w:t>
      </w:r>
    </w:p>
    <w:p w14:paraId="3D75F45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lastName = </w:t>
      </w:r>
      <w:r>
        <w:rPr>
          <w:rFonts w:ascii="Consolas" w:hAnsi="Consolas" w:cs="Consolas"/>
          <w:color w:val="0000FF"/>
          <w:sz w:val="19"/>
          <w:szCs w:val="19"/>
        </w:rPr>
        <w:t>string</w:t>
      </w:r>
      <w:r>
        <w:rPr>
          <w:rFonts w:ascii="Consolas" w:hAnsi="Consolas" w:cs="Consolas"/>
          <w:color w:val="000000"/>
          <w:sz w:val="19"/>
          <w:szCs w:val="19"/>
        </w:rPr>
        <w:t>.Empty;</w:t>
      </w:r>
    </w:p>
    <w:p w14:paraId="712ABAF6"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537305"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p>
    <w:p w14:paraId="0F703FD7"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04DD759"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4B4CAC"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r>
        <w:rPr>
          <w:rFonts w:ascii="Consolas" w:hAnsi="Consolas" w:cs="Consolas"/>
          <w:color w:val="000000"/>
          <w:sz w:val="19"/>
          <w:szCs w:val="19"/>
        </w:rPr>
        <w:t>lastName;</w:t>
      </w:r>
    </w:p>
    <w:p w14:paraId="54C92612" w14:textId="77777777"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C6543C" w14:textId="77777777" w:rsidR="00943E03" w:rsidRDefault="00943E03" w:rsidP="00943E03">
      <w:r>
        <w:rPr>
          <w:rFonts w:ascii="Consolas" w:hAnsi="Consolas" w:cs="Consolas"/>
          <w:color w:val="000000"/>
          <w:sz w:val="19"/>
          <w:szCs w:val="19"/>
        </w:rPr>
        <w:t>}</w:t>
      </w:r>
    </w:p>
    <w:p w14:paraId="2A9A5784" w14:textId="77777777" w:rsidR="00943E03" w:rsidRDefault="00DD36C5" w:rsidP="00DD36C5">
      <w:pPr>
        <w:pStyle w:val="Heading2"/>
      </w:pPr>
      <w:r>
        <w:t>Constructor Overloading</w:t>
      </w:r>
    </w:p>
    <w:p w14:paraId="7E1C34FF" w14:textId="77777777" w:rsidR="00DD36C5" w:rsidRDefault="00DD36C5" w:rsidP="00DD36C5">
      <w:r>
        <w:t>Our classes are not restricted on having just one constructor method. We can create more of them in a single class:</w:t>
      </w:r>
    </w:p>
    <w:p w14:paraId="1B2A16D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38BC22C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8F2E3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3ECF2D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542CC31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44486B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63F214D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76D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72CDD433"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5D528E0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208DB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52E9B57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6AE480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41D3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_name = name;</w:t>
      </w:r>
    </w:p>
    <w:p w14:paraId="79514AC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3EAF7E6D"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92016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154D86AC"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5A342077"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CE66F9"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35512DF5"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5CDF22" w14:textId="77777777" w:rsidR="00DD36C5" w:rsidRDefault="00DD36C5" w:rsidP="00DD36C5">
      <w:r>
        <w:rPr>
          <w:rFonts w:ascii="Consolas" w:hAnsi="Consolas" w:cs="Consolas"/>
          <w:color w:val="000000"/>
          <w:sz w:val="19"/>
          <w:szCs w:val="19"/>
        </w:rPr>
        <w:t xml:space="preserve">    }</w:t>
      </w:r>
    </w:p>
    <w:p w14:paraId="33E8C7A3" w14:textId="10F7195B" w:rsidR="00DD36C5" w:rsidRDefault="00DD36C5" w:rsidP="00DD36C5">
      <w:r>
        <w:t xml:space="preserve">Now we have two options to instantiate our class, first one with the default values (which we don’t have to write) and the overloaded one, which </w:t>
      </w:r>
      <w:r w:rsidR="003D74D6">
        <w:t xml:space="preserve">gives us the ability </w:t>
      </w:r>
      <w:r>
        <w:t>to set the values of our fields:</w:t>
      </w:r>
    </w:p>
    <w:p w14:paraId="043F791B"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215BFD4"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6CD246"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54CBB25A"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860841"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 </w:t>
      </w:r>
      <w:r>
        <w:rPr>
          <w:rFonts w:ascii="Consolas" w:hAnsi="Consolas" w:cs="Consolas"/>
          <w:color w:val="008000"/>
          <w:sz w:val="19"/>
          <w:szCs w:val="19"/>
        </w:rPr>
        <w:t>//default constructor</w:t>
      </w:r>
    </w:p>
    <w:p w14:paraId="21F76C1F"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p>
    <w:p w14:paraId="2BFBB82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14:paraId="72D58B28"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Console.WriteLine(student1.GetFullName());</w:t>
      </w:r>
    </w:p>
    <w:p w14:paraId="0548848E" w14:textId="77777777"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11FB5A" w14:textId="77777777" w:rsidR="00DD36C5" w:rsidRDefault="00DD36C5" w:rsidP="00DD36C5">
      <w:r>
        <w:rPr>
          <w:rFonts w:ascii="Consolas" w:hAnsi="Consolas" w:cs="Consolas"/>
          <w:color w:val="000000"/>
          <w:sz w:val="19"/>
          <w:szCs w:val="19"/>
        </w:rPr>
        <w:t xml:space="preserve">    }</w:t>
      </w:r>
    </w:p>
    <w:p w14:paraId="2EE47547" w14:textId="72947785" w:rsidR="00DD36C5" w:rsidRDefault="003D74D6" w:rsidP="00DD36C5">
      <w:r>
        <w:t>There is o</w:t>
      </w:r>
      <w:r w:rsidR="00DD36C5">
        <w:t>ne important thing to have in mind. If we create our own constructor for a class, the compiler won’t create a default one for us. So if we want to have a default one and the overloaded one, we must create both of them.</w:t>
      </w:r>
    </w:p>
    <w:p w14:paraId="0D73E682" w14:textId="77777777" w:rsidR="00195D48" w:rsidRDefault="00195D48" w:rsidP="00195D48">
      <w:pPr>
        <w:pStyle w:val="Heading2"/>
      </w:pPr>
      <w:r>
        <w:t>Partial Classes</w:t>
      </w:r>
    </w:p>
    <w:p w14:paraId="325EC82B" w14:textId="676A1673" w:rsidR="00195D48" w:rsidRDefault="00195D48" w:rsidP="00195D48">
      <w:pPr>
        <w:rPr>
          <w:noProof/>
        </w:rPr>
      </w:pPr>
      <w:r>
        <w:t xml:space="preserve">In </w:t>
      </w:r>
      <w:r w:rsidRPr="00195D48">
        <w:rPr>
          <w:noProof/>
        </w:rPr>
        <w:t>a real-world project</w:t>
      </w:r>
      <w:r>
        <w:rPr>
          <w:noProof/>
        </w:rPr>
        <w:t>,</w:t>
      </w:r>
      <w:r>
        <w:t xml:space="preserve"> our class ca</w:t>
      </w:r>
      <w:r w:rsidR="00B75037">
        <w:t>n be pretty large with so many lines of code</w:t>
      </w:r>
      <w:r w:rsidRPr="00195D48">
        <w:rPr>
          <w:noProof/>
        </w:rPr>
        <w:t>.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w:t>
      </w:r>
      <w:commentRangeStart w:id="6"/>
      <w:r>
        <w:rPr>
          <w:noProof/>
        </w:rPr>
        <w:t>partial classes</w:t>
      </w:r>
      <w:commentRangeEnd w:id="6"/>
      <w:r w:rsidR="003D74D6">
        <w:rPr>
          <w:rStyle w:val="CommentReference"/>
        </w:rPr>
        <w:commentReference w:id="6"/>
      </w:r>
      <w:r>
        <w:rPr>
          <w:noProof/>
        </w:rPr>
        <w:t>.</w:t>
      </w:r>
      <w:r w:rsidR="00B75037">
        <w:rPr>
          <w:noProof/>
        </w:rPr>
        <w:t xml:space="preserve"> Partial classes have even more advantages because multiple developers can work on </w:t>
      </w:r>
      <w:r w:rsidR="003E665C">
        <w:rPr>
          <w:noProof/>
        </w:rPr>
        <w:t>the</w:t>
      </w:r>
      <w:r w:rsidR="00B75037" w:rsidRPr="003E665C">
        <w:rPr>
          <w:noProof/>
        </w:rPr>
        <w:t xml:space="preserve"> same</w:t>
      </w:r>
      <w:r w:rsidR="00B75037">
        <w:rPr>
          <w:noProof/>
        </w:rPr>
        <w:t xml:space="preserve"> class </w:t>
      </w:r>
      <w:r w:rsidR="003E665C">
        <w:rPr>
          <w:noProof/>
        </w:rPr>
        <w:t>at</w:t>
      </w:r>
      <w:r w:rsidR="00B75037">
        <w:rPr>
          <w:noProof/>
        </w:rPr>
        <w:t xml:space="preserve"> </w:t>
      </w:r>
      <w:r w:rsidR="003E665C">
        <w:rPr>
          <w:noProof/>
        </w:rPr>
        <w:t>the</w:t>
      </w:r>
      <w:r w:rsidR="00B75037" w:rsidRPr="003E665C">
        <w:rPr>
          <w:noProof/>
        </w:rPr>
        <w:t xml:space="preserve"> same</w:t>
      </w:r>
      <w:r w:rsidR="00B75037">
        <w:rPr>
          <w:noProof/>
        </w:rPr>
        <w:t xml:space="preserve"> </w:t>
      </w:r>
      <w:r w:rsidR="00B75037" w:rsidRPr="003E665C">
        <w:rPr>
          <w:noProof/>
        </w:rPr>
        <w:t>time</w:t>
      </w:r>
      <w:r w:rsidR="00B75037">
        <w:rPr>
          <w:noProof/>
        </w:rPr>
        <w:t xml:space="preserve">. Furthermore, we can create </w:t>
      </w:r>
      <w:r w:rsidR="00B75037" w:rsidRPr="003E665C">
        <w:rPr>
          <w:noProof/>
        </w:rPr>
        <w:t>a partial method</w:t>
      </w:r>
      <w:r w:rsidR="00B75037">
        <w:rPr>
          <w:noProof/>
        </w:rPr>
        <w:t xml:space="preserve"> inside those classes as well.</w:t>
      </w:r>
    </w:p>
    <w:p w14:paraId="7931E346" w14:textId="77777777"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14:paraId="09E8E37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66B7A4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F40DA"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29A7A81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FE92DDD"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913C2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p>
    <w:p w14:paraId="11BD2E8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E0D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r>
        <w:rPr>
          <w:rFonts w:ascii="Consolas" w:hAnsi="Consolas" w:cs="Consolas"/>
          <w:color w:val="0000FF"/>
          <w:sz w:val="19"/>
          <w:szCs w:val="19"/>
        </w:rPr>
        <w:t>string</w:t>
      </w:r>
      <w:r>
        <w:rPr>
          <w:rFonts w:ascii="Consolas" w:hAnsi="Consolas" w:cs="Consolas"/>
          <w:color w:val="000000"/>
          <w:sz w:val="19"/>
          <w:szCs w:val="19"/>
        </w:rPr>
        <w:t>.Empty;</w:t>
      </w:r>
    </w:p>
    <w:p w14:paraId="2D4D1874"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w:t>
      </w:r>
      <w:r>
        <w:rPr>
          <w:rFonts w:ascii="Consolas" w:hAnsi="Consolas" w:cs="Consolas"/>
          <w:color w:val="0000FF"/>
          <w:sz w:val="19"/>
          <w:szCs w:val="19"/>
        </w:rPr>
        <w:t>string</w:t>
      </w:r>
      <w:r>
        <w:rPr>
          <w:rFonts w:ascii="Consolas" w:hAnsi="Consolas" w:cs="Consolas"/>
          <w:color w:val="000000"/>
          <w:sz w:val="19"/>
          <w:szCs w:val="19"/>
        </w:rPr>
        <w:t>.Empty;</w:t>
      </w:r>
    </w:p>
    <w:p w14:paraId="01AFDA8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E61D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BC921"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4FBFA99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06D8EA75"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A7489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0E99C57F"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A426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2213064C"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14:paraId="4EE55C0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07C717"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p>
    <w:p w14:paraId="556D9BB0"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68FAA313"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EFE92"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5B890BBE" w14:textId="77777777"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456A9" w14:textId="77777777"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14:paraId="5CCD54AE" w14:textId="77777777" w:rsidR="00195D48" w:rsidRDefault="00195D48" w:rsidP="00195D48"/>
    <w:p w14:paraId="4C367565" w14:textId="77777777" w:rsidR="00195D48" w:rsidRDefault="00292A5D" w:rsidP="00292A5D">
      <w:pPr>
        <w:pStyle w:val="Heading1"/>
      </w:pPr>
      <w:r>
        <w:t>Properties</w:t>
      </w:r>
    </w:p>
    <w:p w14:paraId="604289E4" w14:textId="29517676"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w:t>
      </w:r>
      <w:r w:rsidRPr="003E665C">
        <w:rPr>
          <w:noProof/>
        </w:rPr>
        <w:t>public</w:t>
      </w:r>
      <w:r>
        <w:rPr>
          <w:noProof/>
        </w:rPr>
        <w:t xml:space="preserve"> data members but </w:t>
      </w:r>
      <w:r w:rsidRPr="00E81F8B">
        <w:rPr>
          <w:noProof/>
        </w:rPr>
        <w:t>actually</w:t>
      </w:r>
      <w:r>
        <w:rPr>
          <w:noProof/>
        </w:rPr>
        <w:t xml:space="preserve">, they are </w:t>
      </w:r>
      <w:r w:rsidRPr="00E81F8B">
        <w:rPr>
          <w:noProof/>
        </w:rPr>
        <w:t>specific</w:t>
      </w:r>
      <w:r>
        <w:rPr>
          <w:noProof/>
        </w:rPr>
        <w:t xml:space="preserve"> methods called accessors.</w:t>
      </w:r>
    </w:p>
    <w:p w14:paraId="73B0E6BD" w14:textId="77777777"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14:paraId="6490C49D" w14:textId="77777777" w:rsidR="00E81F8B" w:rsidRDefault="00E81F8B" w:rsidP="00E81F8B">
      <w:pPr>
        <w:pStyle w:val="Heading2"/>
      </w:pPr>
      <w:r>
        <w:t>Property Syntax</w:t>
      </w:r>
    </w:p>
    <w:p w14:paraId="20D3A0DD" w14:textId="77777777" w:rsidR="00E81F8B" w:rsidRDefault="00E81F8B" w:rsidP="00E81F8B">
      <w:r>
        <w:t xml:space="preserve">The syntax of a property declaration can be </w:t>
      </w:r>
      <w:r w:rsidR="00313963">
        <w:t>used</w:t>
      </w:r>
      <w:r>
        <w:t xml:space="preserve"> in the </w:t>
      </w:r>
      <w:r w:rsidRPr="00E81F8B">
        <w:rPr>
          <w:noProof/>
        </w:rPr>
        <w:t>following</w:t>
      </w:r>
      <w:r>
        <w:t xml:space="preserve"> way:</w:t>
      </w:r>
    </w:p>
    <w:p w14:paraId="71CF125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Access_Modifier Type PropertyName</w:t>
      </w:r>
    </w:p>
    <w:p w14:paraId="2FFFFF42"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AF0447F"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w:t>
      </w:r>
    </w:p>
    <w:p w14:paraId="3E80747C"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1834D"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14:paraId="1216FB0A"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96ED9"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set</w:t>
      </w:r>
    </w:p>
    <w:p w14:paraId="7D0E47DB"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E79246"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14:paraId="79E348B0" w14:textId="77777777"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89029" w14:textId="77777777" w:rsidR="00E81F8B" w:rsidRDefault="00E81F8B" w:rsidP="00E81F8B">
      <w:r>
        <w:rPr>
          <w:rFonts w:ascii="Consolas" w:hAnsi="Consolas" w:cs="Consolas"/>
          <w:color w:val="000000"/>
          <w:sz w:val="19"/>
          <w:szCs w:val="19"/>
        </w:rPr>
        <w:t>}</w:t>
      </w:r>
    </w:p>
    <w:p w14:paraId="096F3111" w14:textId="77777777"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14:paraId="09BA072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14:paraId="40B25DC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C494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3194141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14:paraId="18D26A1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5B3D3B7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571E294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2270B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334B1A36"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63395B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789EE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0742C5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33D55F65"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B9674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_lastName; }</w:t>
      </w:r>
    </w:p>
    <w:p w14:paraId="32BAFFF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_lastName = value; }</w:t>
      </w:r>
    </w:p>
    <w:p w14:paraId="4AFB121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F1779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7684912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lastName)</w:t>
      </w:r>
    </w:p>
    <w:p w14:paraId="56C23839"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3CAA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14:paraId="6AB1803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_lastName = lastName;</w:t>
      </w:r>
    </w:p>
    <w:p w14:paraId="3690B66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B1F03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D588E27"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GetFullName()</w:t>
      </w:r>
    </w:p>
    <w:p w14:paraId="1952156F"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CFDB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_lastName;</w:t>
      </w:r>
    </w:p>
    <w:p w14:paraId="766D5C3E"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8BAE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1EA7C814" w14:textId="77777777" w:rsidR="000A3F77" w:rsidRDefault="000A3F77" w:rsidP="000A3F77">
      <w:r>
        <w:rPr>
          <w:rFonts w:ascii="Consolas" w:hAnsi="Consolas" w:cs="Consolas"/>
          <w:color w:val="000000"/>
          <w:sz w:val="19"/>
          <w:szCs w:val="19"/>
        </w:rPr>
        <w:t xml:space="preserve">    }</w:t>
      </w:r>
    </w:p>
    <w:p w14:paraId="25B360AA" w14:textId="77777777" w:rsidR="00E81F8B" w:rsidRDefault="00E81F8B" w:rsidP="00E81F8B">
      <w:r>
        <w:t xml:space="preserve"> </w:t>
      </w:r>
    </w:p>
    <w:p w14:paraId="6D90127A" w14:textId="77777777" w:rsidR="000A3F77" w:rsidRDefault="000A3F77" w:rsidP="00E81F8B">
      <w:r>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_lastName field. Moreover, if we want to set a value to our fields, all we have to do is to call a set block of our properties:</w:t>
      </w:r>
    </w:p>
    <w:p w14:paraId="4B21BF6A"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8B93154"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A64BF8"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DBD248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E91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14:paraId="417D9DEB"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B200FF3"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student.Name; </w:t>
      </w:r>
      <w:r>
        <w:rPr>
          <w:rFonts w:ascii="Consolas" w:hAnsi="Consolas" w:cs="Consolas"/>
          <w:color w:val="008000"/>
          <w:sz w:val="19"/>
          <w:szCs w:val="19"/>
        </w:rPr>
        <w:t>//call to a get block of the Name property</w:t>
      </w:r>
    </w:p>
    <w:p w14:paraId="68108D0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student.LastName; </w:t>
      </w:r>
      <w:r>
        <w:rPr>
          <w:rFonts w:ascii="Consolas" w:hAnsi="Consolas" w:cs="Consolas"/>
          <w:color w:val="008000"/>
          <w:sz w:val="19"/>
          <w:szCs w:val="19"/>
        </w:rPr>
        <w:t>// call to a get block of the LastName property</w:t>
      </w:r>
    </w:p>
    <w:p w14:paraId="5DFE5440"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p>
    <w:p w14:paraId="00F302E1"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student.Name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14:paraId="05C22D3C"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student.LastName = </w:t>
      </w:r>
      <w:r>
        <w:rPr>
          <w:rFonts w:ascii="Consolas" w:hAnsi="Consolas" w:cs="Consolas"/>
          <w:color w:val="A31515"/>
          <w:sz w:val="19"/>
          <w:szCs w:val="19"/>
        </w:rPr>
        <w:t>"Dauni"</w:t>
      </w:r>
      <w:r>
        <w:rPr>
          <w:rFonts w:ascii="Consolas" w:hAnsi="Consolas" w:cs="Consolas"/>
          <w:color w:val="000000"/>
          <w:sz w:val="19"/>
          <w:szCs w:val="19"/>
        </w:rPr>
        <w:t xml:space="preserve">; </w:t>
      </w:r>
      <w:r>
        <w:rPr>
          <w:rFonts w:ascii="Consolas" w:hAnsi="Consolas" w:cs="Consolas"/>
          <w:color w:val="008000"/>
          <w:sz w:val="19"/>
          <w:szCs w:val="19"/>
        </w:rPr>
        <w:t>// call to a set block of the LastName property</w:t>
      </w:r>
    </w:p>
    <w:p w14:paraId="054E12D2" w14:textId="77777777"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4ADDC" w14:textId="77777777" w:rsidR="001F32E7" w:rsidRDefault="000A3F77" w:rsidP="000A3F77">
      <w:r>
        <w:rPr>
          <w:rFonts w:ascii="Consolas" w:hAnsi="Consolas" w:cs="Consolas"/>
          <w:color w:val="000000"/>
          <w:sz w:val="19"/>
          <w:szCs w:val="19"/>
        </w:rPr>
        <w:t>}</w:t>
      </w:r>
    </w:p>
    <w:p w14:paraId="42FE8187" w14:textId="77777777"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14:paraId="38BBEDB0"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w:t>
      </w:r>
    </w:p>
    <w:p w14:paraId="1C9A4405"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30277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
    <w:p w14:paraId="0365F9A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27998A"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_x;</w:t>
      </w:r>
    </w:p>
    <w:p w14:paraId="5C3A3878"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53ED1"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3897AEFE"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2122A9"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CheckValue(value);</w:t>
      </w:r>
    </w:p>
    <w:p w14:paraId="483B85C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93CED"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1F32B0F"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p>
    <w:p w14:paraId="48C7CBEB"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CheckValue(</w:t>
      </w:r>
      <w:r>
        <w:rPr>
          <w:rFonts w:ascii="Consolas" w:hAnsi="Consolas" w:cs="Consolas"/>
          <w:color w:val="0000FF"/>
          <w:sz w:val="19"/>
          <w:szCs w:val="19"/>
        </w:rPr>
        <w:t>int</w:t>
      </w:r>
      <w:r>
        <w:rPr>
          <w:rFonts w:ascii="Consolas" w:hAnsi="Consolas" w:cs="Consolas"/>
          <w:color w:val="000000"/>
          <w:sz w:val="19"/>
          <w:szCs w:val="19"/>
        </w:rPr>
        <w:t xml:space="preserve"> val)</w:t>
      </w:r>
    </w:p>
    <w:p w14:paraId="33E6DEAC"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AF94054" w14:textId="77777777"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14:paraId="0725BA2D" w14:textId="77777777" w:rsidR="001F32E7" w:rsidRDefault="001F32E7" w:rsidP="001F32E7">
      <w:r>
        <w:rPr>
          <w:rFonts w:ascii="Consolas" w:hAnsi="Consolas" w:cs="Consolas"/>
          <w:color w:val="000000"/>
          <w:sz w:val="19"/>
          <w:szCs w:val="19"/>
        </w:rPr>
        <w:t>}</w:t>
      </w:r>
    </w:p>
    <w:p w14:paraId="4D63F3CA" w14:textId="77777777" w:rsidR="001F32E7" w:rsidRDefault="001F32E7" w:rsidP="001F32E7">
      <w:pPr>
        <w:pStyle w:val="Heading2"/>
      </w:pPr>
      <w:r>
        <w:t xml:space="preserve">Read-Only </w:t>
      </w:r>
      <w:r w:rsidR="00642A17">
        <w:t xml:space="preserve">and Write-Only </w:t>
      </w:r>
      <w:r>
        <w:t>Properties</w:t>
      </w:r>
    </w:p>
    <w:p w14:paraId="0E8C6301" w14:textId="19AB8324"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w:t>
      </w:r>
      <w:r w:rsidR="003E665C">
        <w:rPr>
          <w:noProof/>
        </w:rPr>
        <w:t xml:space="preserve"> It is quite common to create a read-only property inside our class. What we want with it is to set it with the </w:t>
      </w:r>
      <w:r w:rsidR="003E665C">
        <w:rPr>
          <w:noProof/>
        </w:rPr>
        <w:lastRenderedPageBreak/>
        <w:t xml:space="preserve">constructor method and </w:t>
      </w:r>
      <w:r w:rsidR="003E665C" w:rsidRPr="003E665C">
        <w:rPr>
          <w:noProof/>
        </w:rPr>
        <w:t>th</w:t>
      </w:r>
      <w:r w:rsidR="003E665C">
        <w:rPr>
          <w:noProof/>
        </w:rPr>
        <w:t>e</w:t>
      </w:r>
      <w:r w:rsidR="003E665C" w:rsidRPr="003E665C">
        <w:rPr>
          <w:noProof/>
        </w:rPr>
        <w:t>n</w:t>
      </w:r>
      <w:r w:rsidR="003E665C">
        <w:rPr>
          <w:noProof/>
        </w:rPr>
        <w:t xml:space="preserve"> to use its value throughout the entire class, but never to set its value </w:t>
      </w:r>
      <w:r w:rsidR="003E665C">
        <w:rPr>
          <w:b/>
          <w:noProof/>
        </w:rPr>
        <w:t>outside the constructor</w:t>
      </w:r>
      <w:r w:rsidR="003E665C">
        <w:rPr>
          <w:noProof/>
        </w:rPr>
        <w:t>.</w:t>
      </w:r>
      <w:r w:rsidR="00642A17">
        <w:rPr>
          <w:noProof/>
        </w:rPr>
        <w:t xml:space="preserve"> If we try to set it, the compiler will throw an error:</w:t>
      </w:r>
    </w:p>
    <w:p w14:paraId="3ABECFF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53C1B5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F149FF"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1CB0855E" w14:textId="77777777" w:rsidR="00642A17" w:rsidRPr="001F32E7" w:rsidRDefault="00642A17" w:rsidP="00642A17">
      <w:r>
        <w:rPr>
          <w:rFonts w:ascii="Consolas" w:hAnsi="Consolas" w:cs="Consolas"/>
          <w:color w:val="000000"/>
          <w:sz w:val="19"/>
          <w:szCs w:val="19"/>
        </w:rPr>
        <w:t>}</w:t>
      </w:r>
    </w:p>
    <w:p w14:paraId="3AF936CC" w14:textId="77777777" w:rsidR="001F32E7" w:rsidRDefault="00642A17" w:rsidP="001F32E7">
      <w:r>
        <w:rPr>
          <w:noProof/>
          <w:lang w:val="sr-Latn-RS" w:eastAsia="sr-Latn-RS"/>
        </w:rPr>
        <w:drawing>
          <wp:inline distT="0" distB="0" distL="0" distR="0" wp14:anchorId="4C8157ED" wp14:editId="1916F019">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10">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14:paraId="05B80D2D" w14:textId="2847A4BB"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w:t>
      </w:r>
      <w:r w:rsidR="003E665C">
        <w:t xml:space="preserve">It is not a common case to create </w:t>
      </w:r>
      <w:r w:rsidR="003E665C" w:rsidRPr="003E665C">
        <w:rPr>
          <w:noProof/>
        </w:rPr>
        <w:t>write</w:t>
      </w:r>
      <w:r w:rsidR="003E665C">
        <w:rPr>
          <w:noProof/>
        </w:rPr>
        <w:t>-</w:t>
      </w:r>
      <w:r w:rsidR="003E665C" w:rsidRPr="003E665C">
        <w:rPr>
          <w:noProof/>
        </w:rPr>
        <w:t>only</w:t>
      </w:r>
      <w:r w:rsidR="003E665C">
        <w:t xml:space="preserve"> properties. </w:t>
      </w:r>
      <w:r>
        <w:t>Of course,</w:t>
      </w:r>
      <w:r w:rsidR="0082402F">
        <w:t xml:space="preserve"> if we need it,</w:t>
      </w:r>
      <w:r>
        <w:t xml:space="preserve"> we can only set the values wi</w:t>
      </w:r>
      <w:r w:rsidR="00313963">
        <w:t xml:space="preserve">th this type of property and not </w:t>
      </w:r>
      <w:r>
        <w:t>read it:</w:t>
      </w:r>
    </w:p>
    <w:p w14:paraId="00DE1B64"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3CD8CF7"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A5BE11" w14:textId="77777777"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74796B6A" w14:textId="77777777" w:rsidR="00642A17" w:rsidRDefault="00642A17" w:rsidP="00642A17">
      <w:r>
        <w:rPr>
          <w:rFonts w:ascii="Consolas" w:hAnsi="Consolas" w:cs="Consolas"/>
          <w:color w:val="000000"/>
          <w:sz w:val="19"/>
          <w:szCs w:val="19"/>
        </w:rPr>
        <w:t>}</w:t>
      </w:r>
    </w:p>
    <w:p w14:paraId="711AA828" w14:textId="77777777" w:rsidR="00642A17" w:rsidRDefault="00642A17" w:rsidP="00642A17">
      <w:r>
        <w:rPr>
          <w:noProof/>
          <w:lang w:val="sr-Latn-RS" w:eastAsia="sr-Latn-RS"/>
        </w:rPr>
        <w:drawing>
          <wp:inline distT="0" distB="0" distL="0" distR="0" wp14:anchorId="2005B01F" wp14:editId="15426237">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14:paraId="26B2010A" w14:textId="77777777"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14:paraId="15DEB5E0" w14:textId="5F875619"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declare a public property which has the public get accessor and private set accessor. If our property is a public one, we don’t have to add the public keyword for the get accessor, it is going to be public anyway:</w:t>
      </w:r>
    </w:p>
    <w:p w14:paraId="1BF412AA"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D7CD7C0"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96DD25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452B3B88" w14:textId="77777777"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697A7C6" w14:textId="77777777" w:rsidR="00216D54" w:rsidRDefault="00216D54" w:rsidP="00216D54">
      <w:r>
        <w:rPr>
          <w:rFonts w:ascii="Consolas" w:hAnsi="Consolas" w:cs="Consolas"/>
          <w:color w:val="000000"/>
          <w:sz w:val="19"/>
          <w:szCs w:val="19"/>
        </w:rPr>
        <w:t>}</w:t>
      </w:r>
      <w:r>
        <w:t xml:space="preserve"> </w:t>
      </w:r>
    </w:p>
    <w:p w14:paraId="230C28D4" w14:textId="77777777" w:rsidR="00642A17" w:rsidRDefault="00216D54" w:rsidP="00216D54">
      <w:r>
        <w:rPr>
          <w:noProof/>
          <w:lang w:val="sr-Latn-RS" w:eastAsia="sr-Latn-RS"/>
        </w:rPr>
        <w:lastRenderedPageBreak/>
        <w:drawing>
          <wp:inline distT="0" distB="0" distL="0" distR="0" wp14:anchorId="2EBEA05D" wp14:editId="621AD518">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14:paraId="248714F3" w14:textId="77777777" w:rsidR="00216D54" w:rsidRDefault="00216D54" w:rsidP="00216D54">
      <w:r>
        <w:t>This means that we can read in all the classes from our Name property, but we can set it only inside the Student class.</w:t>
      </w:r>
    </w:p>
    <w:p w14:paraId="6D3B7023" w14:textId="77777777"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14:paraId="1C49E1F5" w14:textId="77777777"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14:paraId="596E3591" w14:textId="77777777"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w:t>
      </w:r>
      <w:r w:rsidR="009E6580">
        <w:rPr>
          <w:noProof/>
        </w:rPr>
        <w:t xml:space="preserve"> public get or set block</w:t>
      </w:r>
      <w:r w:rsidR="003E78C5">
        <w:rPr>
          <w:noProof/>
        </w:rPr>
        <w:t>.</w:t>
      </w:r>
    </w:p>
    <w:p w14:paraId="7409D30A" w14:textId="77777777" w:rsidR="003E78C5" w:rsidRDefault="003E78C5" w:rsidP="003E78C5">
      <w:pPr>
        <w:pStyle w:val="Heading2"/>
      </w:pPr>
      <w:r>
        <w:t>Auto-Implemented Properties</w:t>
      </w:r>
    </w:p>
    <w:p w14:paraId="37F21EE5" w14:textId="77777777"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14:paraId="5E97FF3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826105D" w14:textId="77777777" w:rsidR="00323E19" w:rsidRPr="003E78C5"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4E622E" w14:textId="77777777"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14:paraId="5519407F" w14:textId="77777777" w:rsidR="00323E19" w:rsidRDefault="00323E19" w:rsidP="00216D54">
      <w:pPr>
        <w:rPr>
          <w:noProof/>
        </w:rPr>
      </w:pPr>
      <w:r>
        <w:rPr>
          <w:noProof/>
        </w:rPr>
        <w:t>So in our example instead of:</w:t>
      </w:r>
    </w:p>
    <w:p w14:paraId="44CC3468"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690365AD"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14:paraId="42608D44"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p>
    <w:p w14:paraId="0D18475E"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77769692"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B7B4C70"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14:paraId="64301FA7" w14:textId="77777777"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14:paraId="253B4800" w14:textId="77777777" w:rsidR="00323E19" w:rsidRDefault="00323E19" w:rsidP="00323E19">
      <w:r>
        <w:rPr>
          <w:rFonts w:ascii="Consolas" w:hAnsi="Consolas" w:cs="Consolas"/>
          <w:color w:val="000000"/>
          <w:sz w:val="19"/>
          <w:szCs w:val="19"/>
        </w:rPr>
        <w:t>}</w:t>
      </w:r>
    </w:p>
    <w:p w14:paraId="6E45E4EA" w14:textId="77777777" w:rsidR="00323E19" w:rsidRDefault="00323E19" w:rsidP="00323E19">
      <w:r>
        <w:t>We can just write:</w:t>
      </w:r>
    </w:p>
    <w:p w14:paraId="0A6BD8B3" w14:textId="77777777" w:rsidR="00323E19" w:rsidRDefault="00323E19" w:rsidP="00323E19">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650FE2" w14:textId="77777777" w:rsidR="00323E19" w:rsidRDefault="000B173F" w:rsidP="00323E19">
      <w:r>
        <w:t xml:space="preserve">In the </w:t>
      </w:r>
      <w:r w:rsidR="005E4F22">
        <w:t>Visual Studio</w:t>
      </w:r>
      <w:r w:rsidR="007949D1">
        <w:t>,</w:t>
      </w:r>
      <w:r>
        <w:t xml:space="preserve"> we are even going to get a suggestion to use an auto property:</w:t>
      </w:r>
    </w:p>
    <w:p w14:paraId="4E1F4E88" w14:textId="77777777" w:rsidR="000B173F" w:rsidRDefault="000B173F" w:rsidP="00323E19">
      <w:r>
        <w:rPr>
          <w:noProof/>
          <w:lang w:val="sr-Latn-RS" w:eastAsia="sr-Latn-RS"/>
        </w:rPr>
        <w:lastRenderedPageBreak/>
        <w:drawing>
          <wp:inline distT="0" distB="0" distL="0" distR="0" wp14:anchorId="3A6DD43C" wp14:editId="2273C576">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3">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14:paraId="221493CC" w14:textId="77777777" w:rsidR="00574D90" w:rsidRDefault="00574D90" w:rsidP="00323E19"/>
    <w:p w14:paraId="0A76AB2A" w14:textId="77777777" w:rsidR="00574D90" w:rsidRDefault="005E4F22" w:rsidP="005E4F22">
      <w:pPr>
        <w:pStyle w:val="Heading1"/>
      </w:pPr>
      <w:r>
        <w:t>Static</w:t>
      </w:r>
      <w:r w:rsidR="003A14C8">
        <w:t xml:space="preserve"> Methods</w:t>
      </w:r>
      <w:r>
        <w:t xml:space="preserve">, </w:t>
      </w:r>
      <w:r w:rsidR="003A14C8">
        <w:t>Static Classes,</w:t>
      </w:r>
      <w:r>
        <w:t xml:space="preserve"> </w:t>
      </w:r>
      <w:r w:rsidRPr="003A14C8">
        <w:rPr>
          <w:noProof/>
        </w:rPr>
        <w:t>and</w:t>
      </w:r>
      <w:r>
        <w:t xml:space="preserve"> Extension Methods</w:t>
      </w:r>
    </w:p>
    <w:p w14:paraId="05912AA0" w14:textId="77777777" w:rsidR="004C12E2" w:rsidRDefault="004C12E2" w:rsidP="004C12E2">
      <w:r>
        <w:t>In this article, we are going to talk about static members in C#, when and why to use them.</w:t>
      </w:r>
    </w:p>
    <w:p w14:paraId="2D1CF0BA" w14:textId="77777777" w:rsidR="004C12E2" w:rsidRPr="004C12E2" w:rsidRDefault="004C12E2" w:rsidP="004C12E2">
      <w:pPr>
        <w:pStyle w:val="Heading2"/>
      </w:pPr>
      <w:r>
        <w:t>About Static Methods</w:t>
      </w:r>
    </w:p>
    <w:p w14:paraId="4A4BD6AD" w14:textId="5D1DDED8" w:rsidR="004C12E2" w:rsidRDefault="00456200" w:rsidP="0046314C">
      <w:r>
        <w:t>When we define a method in a class, it belongs to that class, and every instance of that class will be able to access it. One class can have many such methods</w:t>
      </w:r>
      <w:r w:rsidRPr="0082402F">
        <w:rPr>
          <w:noProof/>
        </w:rPr>
        <w:t>.</w:t>
      </w:r>
      <w:r w:rsidR="007C3C3A">
        <w:t xml:space="preserve"> But </w:t>
      </w:r>
      <w:r w:rsidRPr="0082402F">
        <w:rPr>
          <w:noProof/>
        </w:rPr>
        <w:t>there</w:t>
      </w:r>
      <w:r>
        <w:t xml:space="preserve"> are</w:t>
      </w:r>
      <w:r w:rsidR="007C3C3A">
        <w:t xml:space="preserve"> some methods </w:t>
      </w:r>
      <w:r>
        <w:t xml:space="preserve">that </w:t>
      </w:r>
      <w:r w:rsidR="007C3C3A">
        <w:t xml:space="preserve">are independent </w:t>
      </w:r>
      <w:r w:rsidR="007C3C3A">
        <w:rPr>
          <w:noProof/>
        </w:rPr>
        <w:t>of</w:t>
      </w:r>
      <w:r w:rsidR="007C3C3A">
        <w:t xml:space="preserve"> the </w:t>
      </w:r>
      <w:r w:rsidR="007C3C3A" w:rsidRPr="007C3C3A">
        <w:rPr>
          <w:noProof/>
        </w:rPr>
        <w:t>specific</w:t>
      </w:r>
      <w:r w:rsidR="007C3C3A">
        <w:t xml:space="preserve"> class instance. </w:t>
      </w:r>
      <w:r w:rsidR="004C12E2" w:rsidRPr="0082402F">
        <w:rPr>
          <w:noProof/>
        </w:rPr>
        <w:t>Th</w:t>
      </w:r>
      <w:r w:rsidR="0082402F">
        <w:rPr>
          <w:noProof/>
        </w:rPr>
        <w:t>at</w:t>
      </w:r>
      <w:r w:rsidR="004C12E2" w:rsidRPr="0082402F">
        <w:rPr>
          <w:noProof/>
        </w:rPr>
        <w:t xml:space="preserve"> kind</w:t>
      </w:r>
      <w:r w:rsidR="004C12E2">
        <w:t xml:space="preserve"> of methods </w:t>
      </w:r>
      <w:r w:rsidR="0082402F">
        <w:rPr>
          <w:noProof/>
        </w:rPr>
        <w:t>is</w:t>
      </w:r>
      <w:r w:rsidR="004C12E2">
        <w:t xml:space="preserve"> </w:t>
      </w:r>
      <w:r>
        <w:t>called “</w:t>
      </w:r>
      <w:r w:rsidR="004C12E2">
        <w:t>static</w:t>
      </w:r>
      <w:r>
        <w:t xml:space="preserve"> methods”. </w:t>
      </w:r>
      <w:r w:rsidR="004C12E2">
        <w:t xml:space="preserve">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14:paraId="5A779326" w14:textId="68FAA400" w:rsidR="004C12E2" w:rsidRDefault="009E6580" w:rsidP="007C3C3A">
      <w:r>
        <w:t>Let’s take the Sqrt() method f</w:t>
      </w:r>
      <w:r w:rsidR="007C3C3A">
        <w:t>or example. This method calculates the square root of a number, and we don’t have to instantiate the Math class (which the Sqrt belongs in) because this method is a static method</w:t>
      </w:r>
      <w:r w:rsidR="0082402F">
        <w:t>:</w:t>
      </w:r>
    </w:p>
    <w:p w14:paraId="5ED51847" w14:textId="77777777" w:rsidR="0082402F" w:rsidRDefault="0082402F" w:rsidP="0082402F">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number = 4;</w:t>
      </w:r>
    </w:p>
    <w:p w14:paraId="7AE97356" w14:textId="2259D5F6" w:rsidR="0082402F" w:rsidRDefault="0082402F" w:rsidP="0082402F">
      <w:r>
        <w:rPr>
          <w:rFonts w:ascii="Consolas" w:hAnsi="Consolas" w:cs="Consolas"/>
          <w:color w:val="000000"/>
          <w:sz w:val="19"/>
          <w:szCs w:val="19"/>
          <w:lang w:val="sr-Latn-RS"/>
        </w:rPr>
        <w:t>Console.WriteLine(Math.Sqrt(number));</w:t>
      </w:r>
    </w:p>
    <w:p w14:paraId="3854ECA6" w14:textId="77777777" w:rsidR="007C3C3A" w:rsidRDefault="007C3C3A" w:rsidP="007C3C3A">
      <w:r>
        <w:t xml:space="preserve">So, why is the Sqrt method a static method and not a </w:t>
      </w:r>
      <w:r w:rsidRPr="007C3C3A">
        <w:rPr>
          <w:noProof/>
        </w:rPr>
        <w:t>nonstatic</w:t>
      </w:r>
      <w:r>
        <w:t xml:space="preserve"> one?</w:t>
      </w:r>
    </w:p>
    <w:p w14:paraId="2D077FF6" w14:textId="27088421" w:rsidR="007C3C3A" w:rsidRDefault="007C3C3A" w:rsidP="007C3C3A">
      <w:r>
        <w:t xml:space="preserve">Well, the Sqrt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w:t>
      </w:r>
      <w:r w:rsidR="00B70B23">
        <w:t>.</w:t>
      </w:r>
      <w:r w:rsidR="004C12E2">
        <w:t xml:space="preserve"> That’s because we don’t have to. The Math class doesn’t provide any </w:t>
      </w:r>
      <w:r w:rsidR="00B70B23" w:rsidRPr="0082402F">
        <w:rPr>
          <w:noProof/>
        </w:rPr>
        <w:t>support</w:t>
      </w:r>
      <w:r w:rsidR="00B70B23">
        <w:t xml:space="preserve"> to</w:t>
      </w:r>
      <w:r w:rsidR="004C12E2">
        <w:t xml:space="preserve"> the Sqrt method to do its job. It only provides a space for the Sqrt method to reside in.</w:t>
      </w:r>
    </w:p>
    <w:p w14:paraId="13C4CA2D" w14:textId="77777777" w:rsidR="00B70B23" w:rsidRDefault="004C12E2" w:rsidP="007C3C3A">
      <w:r>
        <w:t xml:space="preserve">When we have a case like this one, it is usually a good solution to create a method as a </w:t>
      </w:r>
      <w:r w:rsidRPr="004C12E2">
        <w:rPr>
          <w:noProof/>
        </w:rPr>
        <w:t>static</w:t>
      </w:r>
      <w:r>
        <w:t xml:space="preserve"> one.</w:t>
      </w:r>
    </w:p>
    <w:p w14:paraId="7F8CD099" w14:textId="77777777" w:rsidR="007C3C3A" w:rsidRDefault="004C12E2" w:rsidP="007C3C3A">
      <w:pPr>
        <w:pStyle w:val="Heading2"/>
      </w:pPr>
      <w:r>
        <w:t>Working with a Static Method</w:t>
      </w:r>
    </w:p>
    <w:p w14:paraId="582B7CE2" w14:textId="77777777" w:rsidR="004C12E2" w:rsidRDefault="004C12E2" w:rsidP="004C12E2">
      <w:r>
        <w:t>To call a static method, as we said, we don’t need an instance of a class</w:t>
      </w:r>
      <w:r w:rsidR="00630363">
        <w:t>. We can call it with the following syntax: ClassName.MethodName(arguments…);</w:t>
      </w:r>
    </w:p>
    <w:p w14:paraId="1762DB52" w14:textId="77777777" w:rsidR="00630363" w:rsidRDefault="00630363" w:rsidP="00630363">
      <w:pPr>
        <w:rPr>
          <w:rFonts w:ascii="Consolas" w:hAnsi="Consolas" w:cs="Consolas"/>
          <w:color w:val="000000"/>
          <w:sz w:val="19"/>
          <w:szCs w:val="19"/>
        </w:rPr>
      </w:pPr>
      <w:r>
        <w:t xml:space="preserve">So, when we want to use the Sqrt method or any other method from the Math class, we can call it like this:  </w:t>
      </w:r>
      <w:r>
        <w:rPr>
          <w:rFonts w:ascii="Consolas" w:hAnsi="Consolas" w:cs="Consolas"/>
          <w:color w:val="000000"/>
          <w:sz w:val="19"/>
          <w:szCs w:val="19"/>
        </w:rPr>
        <w:t>Math.Sqrt(16);</w:t>
      </w:r>
    </w:p>
    <w:p w14:paraId="46849DDF" w14:textId="77777777" w:rsidR="00630363" w:rsidRDefault="00630363" w:rsidP="00630363">
      <w:pPr>
        <w:pStyle w:val="Heading2"/>
      </w:pPr>
      <w:r>
        <w:lastRenderedPageBreak/>
        <w:t>Creating a Static Field by Using the Const Keyword</w:t>
      </w:r>
    </w:p>
    <w:p w14:paraId="68A95FFB" w14:textId="77777777" w:rsidR="00630363" w:rsidRDefault="00630363" w:rsidP="00630363">
      <w:r>
        <w:t xml:space="preserve">If we prefix our field with the const keyword, we can declare a field as static but that its value can never change. The keyword const is short for constant. A const field doesn’t use the static keyword in its declaration, but it is nevertheless </w:t>
      </w:r>
      <w:commentRangeStart w:id="7"/>
      <w:r>
        <w:t>static</w:t>
      </w:r>
      <w:commentRangeEnd w:id="7"/>
      <w:r w:rsidR="00B70B23">
        <w:rPr>
          <w:rStyle w:val="CommentReference"/>
        </w:rPr>
        <w:commentReference w:id="7"/>
      </w:r>
      <w:r w:rsidR="00FE5257">
        <w:t>.</w:t>
      </w:r>
    </w:p>
    <w:p w14:paraId="44D41692" w14:textId="77777777" w:rsidR="00FE5257" w:rsidRDefault="00FE5257" w:rsidP="00630363">
      <w:r>
        <w:t xml:space="preserve">We can create a const variable in </w:t>
      </w:r>
      <w:r>
        <w:rPr>
          <w:noProof/>
        </w:rPr>
        <w:t>the</w:t>
      </w:r>
      <w:r w:rsidRPr="00FE5257">
        <w:rPr>
          <w:noProof/>
        </w:rPr>
        <w:t xml:space="preserve"> following</w:t>
      </w:r>
      <w:r>
        <w:t xml:space="preserve"> way: AccessModifier const Type Name = </w:t>
      </w:r>
      <w:r w:rsidRPr="00FE5257">
        <w:rPr>
          <w:noProof/>
        </w:rPr>
        <w:t>Value ;</w:t>
      </w:r>
    </w:p>
    <w:p w14:paraId="1772B895" w14:textId="77777777" w:rsidR="00FE5257" w:rsidRDefault="00FE5257" w:rsidP="00630363">
      <w:r>
        <w:rPr>
          <w:noProof/>
          <w:lang w:val="sr-Latn-RS" w:eastAsia="sr-Latn-RS"/>
        </w:rPr>
        <w:drawing>
          <wp:inline distT="0" distB="0" distL="0" distR="0" wp14:anchorId="4E6AF42B" wp14:editId="7825E737">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4">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14:paraId="271FE1EE" w14:textId="77777777" w:rsidR="00630363" w:rsidRPr="00630363" w:rsidRDefault="00630363" w:rsidP="00630363"/>
    <w:p w14:paraId="0D2B2AFA" w14:textId="77777777" w:rsidR="00FE5257" w:rsidRDefault="00FE5257" w:rsidP="007C3C3A">
      <w:pPr>
        <w:pStyle w:val="Heading2"/>
      </w:pPr>
      <w:r>
        <w:t>Static Class</w:t>
      </w:r>
    </w:p>
    <w:p w14:paraId="4C1C5F2F" w14:textId="77777777"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14:paraId="777C6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TestClass</w:t>
      </w:r>
    </w:p>
    <w:p w14:paraId="7AAB4DAD"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CFE5C1"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w:t>
      </w:r>
    </w:p>
    <w:p w14:paraId="7AADD2FC"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7983FE6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TestClass()</w:t>
      </w:r>
    </w:p>
    <w:p w14:paraId="57C30B15"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8D0CD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 = 54;</w:t>
      </w:r>
    </w:p>
    <w:p w14:paraId="6E32FA6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BE5C40" w14:textId="77777777" w:rsidR="009827F2" w:rsidRPr="00FE5257" w:rsidRDefault="009827F2" w:rsidP="009827F2">
      <w:r>
        <w:rPr>
          <w:rFonts w:ascii="Consolas" w:hAnsi="Consolas" w:cs="Consolas"/>
          <w:color w:val="000000"/>
          <w:sz w:val="19"/>
          <w:szCs w:val="19"/>
        </w:rPr>
        <w:t xml:space="preserve"> }</w:t>
      </w:r>
    </w:p>
    <w:p w14:paraId="05E5DAB2" w14:textId="77777777" w:rsidR="007C3C3A" w:rsidRPr="007C3C3A" w:rsidRDefault="007C3C3A" w:rsidP="007C3C3A">
      <w:pPr>
        <w:pStyle w:val="Heading2"/>
      </w:pPr>
      <w:r>
        <w:t>About Extension Methods and How to Use Them</w:t>
      </w:r>
    </w:p>
    <w:p w14:paraId="5E03912A" w14:textId="7EEC0511"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14:paraId="49E4E26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string</w:t>
      </w:r>
      <w:r>
        <w:rPr>
          <w:rFonts w:ascii="Consolas" w:hAnsi="Consolas" w:cs="Consolas"/>
          <w:color w:val="000000"/>
          <w:sz w:val="19"/>
          <w:szCs w:val="19"/>
        </w:rPr>
        <w:t xml:space="preserve"> word)</w:t>
      </w:r>
    </w:p>
    <w:p w14:paraId="6CCF7E8F"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3723A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31602A5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51462A7E"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0BD9158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221B3874"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518945"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p>
    <w:p w14:paraId="180BC85A"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711E596"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A16A82"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14:paraId="5F7FCDD9" w14:textId="77777777"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newWord = FirstLetterUpperCase(word);</w:t>
      </w:r>
    </w:p>
    <w:p w14:paraId="4508E8C1" w14:textId="77777777" w:rsidR="007C3C3A" w:rsidRDefault="007C3C3A" w:rsidP="007C3C3A">
      <w:r>
        <w:rPr>
          <w:rFonts w:ascii="Consolas" w:hAnsi="Consolas" w:cs="Consolas"/>
          <w:color w:val="000000"/>
          <w:sz w:val="19"/>
          <w:szCs w:val="19"/>
        </w:rPr>
        <w:t>}</w:t>
      </w:r>
    </w:p>
    <w:p w14:paraId="01D615AD" w14:textId="23E946A3" w:rsidR="007C3C3A" w:rsidRDefault="007C3C3A" w:rsidP="007C3C3A">
      <w:r>
        <w:t xml:space="preserve">But, as we can see, we need to send a word as a parameter every time and to accept a value every time as well. This is not a wrong approach but we can do it </w:t>
      </w:r>
      <w:r w:rsidR="00A508E9">
        <w:t xml:space="preserve">even </w:t>
      </w:r>
      <w:r>
        <w:t xml:space="preserve">better. </w:t>
      </w:r>
      <w:r w:rsidRPr="007C3C3A">
        <w:rPr>
          <w:noProof/>
        </w:rPr>
        <w:t>There</w:t>
      </w:r>
      <w:r>
        <w:rPr>
          <w:noProof/>
        </w:rPr>
        <w:t>'</w:t>
      </w:r>
      <w:r w:rsidRPr="007C3C3A">
        <w:rPr>
          <w:noProof/>
        </w:rPr>
        <w:t>s</w:t>
      </w:r>
      <w:r>
        <w:t xml:space="preserve"> where the extension methods </w:t>
      </w:r>
      <w:r w:rsidR="00A508E9" w:rsidRPr="0082402F">
        <w:rPr>
          <w:noProof/>
        </w:rPr>
        <w:t>come</w:t>
      </w:r>
      <w:r w:rsidR="00A508E9">
        <w:t xml:space="preserve"> in</w:t>
      </w:r>
      <w:r>
        <w:t>.</w:t>
      </w:r>
    </w:p>
    <w:p w14:paraId="0D0A2DFF" w14:textId="77777777"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14:paraId="5A934031" w14:textId="77777777" w:rsidR="009827F2" w:rsidRDefault="009827F2" w:rsidP="007C3C3A">
      <w:del w:id="8" w:author="Vlada" w:date="2018-07-29T18:51:00Z">
        <w:r w:rsidDel="00A508E9">
          <w:delText xml:space="preserve"> </w:delText>
        </w:r>
      </w:del>
      <w:r>
        <w:t xml:space="preserve">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14:paraId="5E127D3E" w14:textId="77777777"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14:paraId="065BA232" w14:textId="77777777" w:rsidR="009827F2" w:rsidRDefault="009827F2" w:rsidP="007C3C3A">
      <w:r>
        <w:t>So here is the previous example but with the extension method:</w:t>
      </w:r>
    </w:p>
    <w:p w14:paraId="046A168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StringExtensions</w:t>
      </w:r>
    </w:p>
    <w:p w14:paraId="74EE317F"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DBEC8"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FirstLetterUpperCase(</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14:paraId="6BBD035A"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687E9"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letter = Char.ToUpper(word[0]);</w:t>
      </w:r>
    </w:p>
    <w:p w14:paraId="4008C4FE"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remaining = word.Substring(1);</w:t>
      </w:r>
    </w:p>
    <w:p w14:paraId="2B7A2BD3"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p>
    <w:p w14:paraId="08F0188B"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letter + remaining;</w:t>
      </w:r>
    </w:p>
    <w:p w14:paraId="7DEA4CA2" w14:textId="77777777"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8ACF46" w14:textId="77777777" w:rsidR="009827F2" w:rsidRDefault="009827F2" w:rsidP="009827F2">
      <w:r>
        <w:rPr>
          <w:rFonts w:ascii="Consolas" w:hAnsi="Consolas" w:cs="Consolas"/>
          <w:color w:val="000000"/>
          <w:sz w:val="19"/>
          <w:szCs w:val="19"/>
        </w:rPr>
        <w:t xml:space="preserve">    }</w:t>
      </w:r>
    </w:p>
    <w:p w14:paraId="083E83FA" w14:textId="77777777" w:rsidR="00FA4D43" w:rsidRDefault="00FA4D43" w:rsidP="00FA4D43">
      <w:pPr>
        <w:autoSpaceDE w:val="0"/>
        <w:autoSpaceDN w:val="0"/>
        <w:adjustRightInd w:val="0"/>
        <w:spacing w:after="0" w:line="240" w:lineRule="auto"/>
        <w:rPr>
          <w:rFonts w:ascii="Consolas" w:hAnsi="Consolas" w:cs="Consolas"/>
          <w:color w:val="0000FF"/>
          <w:sz w:val="19"/>
          <w:szCs w:val="19"/>
        </w:rPr>
      </w:pPr>
    </w:p>
    <w:p w14:paraId="6159D59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E644F3C"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085E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B5E4909"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A8C75" w14:textId="77777777" w:rsidR="0082402F" w:rsidRDefault="00FA4D43" w:rsidP="00FA4D43">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 = </w:t>
      </w:r>
      <w:r>
        <w:rPr>
          <w:rFonts w:ascii="Consolas" w:hAnsi="Consolas" w:cs="Consolas"/>
          <w:color w:val="A31515"/>
          <w:sz w:val="19"/>
          <w:szCs w:val="19"/>
        </w:rPr>
        <w:t>"football"</w:t>
      </w:r>
    </w:p>
    <w:p w14:paraId="2B24AED2" w14:textId="0CB56CAB" w:rsidR="00FA4D43" w:rsidRDefault="0082402F" w:rsidP="0082402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A31515"/>
          <w:sz w:val="19"/>
          <w:szCs w:val="19"/>
        </w:rPr>
        <w:t xml:space="preserve">        </w:t>
      </w:r>
      <w:r w:rsidR="00FA4D43">
        <w:rPr>
          <w:rFonts w:ascii="Consolas" w:hAnsi="Consolas" w:cs="Consolas"/>
          <w:color w:val="000000"/>
          <w:sz w:val="19"/>
          <w:szCs w:val="19"/>
        </w:rPr>
        <w:t>.FirstLetterUpperCase();</w:t>
      </w:r>
    </w:p>
    <w:p w14:paraId="39536BE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p>
    <w:p w14:paraId="505E7C6A"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Console.WriteLine(word);</w:t>
      </w:r>
    </w:p>
    <w:p w14:paraId="53D7DB01"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AF98FCE" w14:textId="77777777"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0E8E86" w14:textId="77777777" w:rsidR="00FA4D43" w:rsidRDefault="00FA4D43" w:rsidP="00FA4D43">
      <w:r>
        <w:rPr>
          <w:rFonts w:ascii="Consolas" w:hAnsi="Consolas" w:cs="Consolas"/>
          <w:color w:val="000000"/>
          <w:sz w:val="19"/>
          <w:szCs w:val="19"/>
        </w:rPr>
        <w:t>}</w:t>
      </w:r>
    </w:p>
    <w:p w14:paraId="107EAFD5" w14:textId="77777777" w:rsidR="009827F2" w:rsidRDefault="00FA4D43" w:rsidP="00FA4D43">
      <w:r>
        <w:t>Excellent.</w:t>
      </w:r>
    </w:p>
    <w:p w14:paraId="672C2950" w14:textId="7076115D" w:rsidR="00FA4D43" w:rsidRDefault="00FA4D43" w:rsidP="00FA4D43">
      <w:r>
        <w:t xml:space="preserve">We are done with the static members and now we have a great </w:t>
      </w:r>
      <w:r w:rsidR="00A508E9" w:rsidRPr="0082402F">
        <w:rPr>
          <w:noProof/>
        </w:rPr>
        <w:t>tool</w:t>
      </w:r>
      <w:r w:rsidR="00A508E9">
        <w:t xml:space="preserve"> in our toolbox</w:t>
      </w:r>
      <w:del w:id="9" w:author="Vlada" w:date="2018-07-29T18:53:00Z">
        <w:r w:rsidDel="00A508E9">
          <w:delText>,</w:delText>
        </w:r>
      </w:del>
      <w:r>
        <w:t xml:space="preserve"> </w:t>
      </w:r>
      <w:r w:rsidR="00A508E9" w:rsidRPr="0082402F">
        <w:rPr>
          <w:noProof/>
        </w:rPr>
        <w:t>that</w:t>
      </w:r>
      <w:r>
        <w:t xml:space="preserve"> we can use </w:t>
      </w:r>
      <w:r w:rsidRPr="00FA4D43">
        <w:rPr>
          <w:noProof/>
        </w:rPr>
        <w:t>w</w:t>
      </w:r>
      <w:r>
        <w:rPr>
          <w:noProof/>
        </w:rPr>
        <w:t>h</w:t>
      </w:r>
      <w:r w:rsidRPr="00FA4D43">
        <w:rPr>
          <w:noProof/>
        </w:rPr>
        <w:t>ile</w:t>
      </w:r>
      <w:r>
        <w:t xml:space="preserve"> developing our C# applications.</w:t>
      </w:r>
    </w:p>
    <w:p w14:paraId="2439BEFA" w14:textId="77777777" w:rsidR="00FA4D43" w:rsidRDefault="008728BE" w:rsidP="008728BE">
      <w:pPr>
        <w:pStyle w:val="Heading1"/>
      </w:pPr>
      <w:r w:rsidRPr="008728BE">
        <w:rPr>
          <w:noProof/>
        </w:rPr>
        <w:t>Anon</w:t>
      </w:r>
      <w:r>
        <w:rPr>
          <w:noProof/>
        </w:rPr>
        <w:t>ymou</w:t>
      </w:r>
      <w:r w:rsidRPr="008728BE">
        <w:rPr>
          <w:noProof/>
        </w:rPr>
        <w:t>s</w:t>
      </w:r>
      <w:r>
        <w:t xml:space="preserve"> Types and Nullable Types</w:t>
      </w:r>
    </w:p>
    <w:p w14:paraId="56603949" w14:textId="77777777" w:rsidR="008728BE" w:rsidRDefault="008728BE" w:rsidP="008728BE">
      <w:r>
        <w:t xml:space="preserve">In this </w:t>
      </w:r>
      <w:r w:rsidRPr="008728BE">
        <w:rPr>
          <w:noProof/>
        </w:rPr>
        <w:t>article</w:t>
      </w:r>
      <w:r>
        <w:rPr>
          <w:noProof/>
        </w:rPr>
        <w:t>,</w:t>
      </w:r>
      <w:r>
        <w:t xml:space="preserve"> we are going to talk about anonymous classes, how to create them, and why </w:t>
      </w:r>
      <w:r w:rsidR="009E6580">
        <w:t>they are</w:t>
      </w:r>
      <w:r>
        <w:t xml:space="preserve"> useful. Moreover, we are going to talk about nullable types and how to use them with the value types and what properties we have with the </w:t>
      </w:r>
      <w:r w:rsidRPr="008728BE">
        <w:rPr>
          <w:noProof/>
        </w:rPr>
        <w:t>nu</w:t>
      </w:r>
      <w:r>
        <w:rPr>
          <w:noProof/>
        </w:rPr>
        <w:t>l</w:t>
      </w:r>
      <w:r w:rsidRPr="008728BE">
        <w:rPr>
          <w:noProof/>
        </w:rPr>
        <w:t>lable</w:t>
      </w:r>
      <w:r>
        <w:t xml:space="preserve"> types.</w:t>
      </w:r>
    </w:p>
    <w:p w14:paraId="448295C3" w14:textId="77777777" w:rsidR="008728BE" w:rsidRDefault="00D90A98" w:rsidP="00D90A98">
      <w:pPr>
        <w:pStyle w:val="Heading2"/>
      </w:pPr>
      <w:r>
        <w:lastRenderedPageBreak/>
        <w:t>Anonymous Classes</w:t>
      </w:r>
    </w:p>
    <w:p w14:paraId="60B8376C" w14:textId="422258B0" w:rsidR="00D90A98" w:rsidRDefault="00D90A98" w:rsidP="00D90A98">
      <w:r>
        <w:t xml:space="preserve">An anonymous class is a class that does not have a name. This sound strange but </w:t>
      </w:r>
      <w:r w:rsidR="00A508E9" w:rsidRPr="000F786E">
        <w:rPr>
          <w:noProof/>
        </w:rPr>
        <w:t>sometimes</w:t>
      </w:r>
      <w:r w:rsidR="00A508E9">
        <w:t xml:space="preserve"> an anonymous class can be useful</w:t>
      </w:r>
      <w:r>
        <w:t xml:space="preserve">, especially </w:t>
      </w:r>
      <w:r w:rsidR="00A508E9" w:rsidRPr="000F786E">
        <w:rPr>
          <w:noProof/>
        </w:rPr>
        <w:t>when</w:t>
      </w:r>
      <w:r w:rsidR="00A508E9">
        <w:t xml:space="preserve"> using</w:t>
      </w:r>
      <w:r>
        <w:t xml:space="preserve"> query expressions.</w:t>
      </w:r>
    </w:p>
    <w:p w14:paraId="1633256B" w14:textId="77777777" w:rsidR="00A508E9" w:rsidRDefault="00A508E9" w:rsidP="00D90A98">
      <w:r>
        <w:t>Let’s see what we mean by that.</w:t>
      </w:r>
    </w:p>
    <w:p w14:paraId="432F4506" w14:textId="77777777"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14:paraId="0777D824" w14:textId="77777777" w:rsidR="00D90A98" w:rsidRDefault="00D90A98" w:rsidP="00D90A98">
      <w:r>
        <w:rPr>
          <w:rFonts w:ascii="Consolas" w:hAnsi="Consolas" w:cs="Consolas"/>
          <w:color w:val="000000"/>
          <w:sz w:val="19"/>
          <w:szCs w:val="19"/>
        </w:rPr>
        <w:t xml:space="preserve">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14:paraId="1BAB9234" w14:textId="27602CD8" w:rsidR="00D90A98" w:rsidRDefault="00D90A98" w:rsidP="00D90A98">
      <w:r>
        <w:t>This class contains two properties the Name and the Age. The compiler will implicitly assign the types to the properties based on the types of their values. So</w:t>
      </w:r>
      <w:r w:rsidR="00A508E9">
        <w:t xml:space="preserve"> what this means basically is </w:t>
      </w:r>
      <w:r w:rsidR="00A508E9" w:rsidRPr="000F786E">
        <w:rPr>
          <w:noProof/>
        </w:rPr>
        <w:t xml:space="preserve">that </w:t>
      </w:r>
      <w:r>
        <w:t>the Name</w:t>
      </w:r>
      <w:r w:rsidR="00A508E9">
        <w:t xml:space="preserve"> property</w:t>
      </w:r>
      <w:r>
        <w:t xml:space="preserve"> will be of </w:t>
      </w:r>
      <w:r w:rsidR="00A508E9">
        <w:t xml:space="preserve">the </w:t>
      </w:r>
      <w:r>
        <w:t>type string and the Age</w:t>
      </w:r>
      <w:r w:rsidR="00A508E9">
        <w:t xml:space="preserve"> property</w:t>
      </w:r>
      <w:r>
        <w:t xml:space="preserve"> of </w:t>
      </w:r>
      <w:r w:rsidR="00A508E9">
        <w:t xml:space="preserve">the </w:t>
      </w:r>
      <w:r>
        <w:t>type int.</w:t>
      </w:r>
    </w:p>
    <w:p w14:paraId="2014A66A" w14:textId="77777777" w:rsidR="00D90A98" w:rsidRDefault="00D90A98" w:rsidP="00D90A98">
      <w:r>
        <w:t xml:space="preserve">But now, we can ask, what the type of the myAnonymousObj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14:paraId="5340FBF6" w14:textId="77777777" w:rsidR="00D90A98" w:rsidRDefault="00D90A98" w:rsidP="00D90A98">
      <w:r>
        <w:rPr>
          <w:rFonts w:ascii="Consolas" w:hAnsi="Consolas" w:cs="Consolas"/>
          <w:color w:val="0000FF"/>
          <w:sz w:val="19"/>
          <w:szCs w:val="19"/>
        </w:rPr>
        <w:t>var</w:t>
      </w:r>
      <w:r>
        <w:rPr>
          <w:rFonts w:ascii="Consolas" w:hAnsi="Consolas" w:cs="Consolas"/>
          <w:color w:val="000000"/>
          <w:sz w:val="19"/>
          <w:szCs w:val="19"/>
        </w:rPr>
        <w:t xml:space="preserve"> myAnonymousObj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"nesto"</w:t>
      </w:r>
      <w:r>
        <w:rPr>
          <w:rFonts w:ascii="Consolas" w:hAnsi="Consolas" w:cs="Consolas"/>
          <w:color w:val="000000"/>
          <w:sz w:val="19"/>
          <w:szCs w:val="19"/>
        </w:rPr>
        <w:t>, Age = 32 };</w:t>
      </w:r>
    </w:p>
    <w:p w14:paraId="7F0EE2D5" w14:textId="77777777"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14:paraId="7920F6BE"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 = 15; </w:t>
      </w:r>
      <w:r>
        <w:rPr>
          <w:rFonts w:ascii="Consolas" w:hAnsi="Consolas" w:cs="Consolas"/>
          <w:color w:val="008000"/>
          <w:sz w:val="19"/>
          <w:szCs w:val="19"/>
        </w:rPr>
        <w:t>// the number is of type int</w:t>
      </w:r>
    </w:p>
    <w:p w14:paraId="00A6D07D" w14:textId="77777777" w:rsidR="00383F96" w:rsidRDefault="00383F96" w:rsidP="00383F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14:paraId="1A98E976" w14:textId="77777777" w:rsidR="00383F96" w:rsidRDefault="00383F96" w:rsidP="00383F96">
      <w:pPr>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14:paraId="7741011F" w14:textId="77777777" w:rsidR="00383F96" w:rsidRDefault="00383F96" w:rsidP="00383F96">
      <w:r>
        <w:t>We can access to the properties of our anonymous object the same way we did with regular objects:</w:t>
      </w:r>
    </w:p>
    <w:p w14:paraId="13D502E1" w14:textId="77777777" w:rsidR="00383F96" w:rsidRDefault="00383F96" w:rsidP="00383F96">
      <w:r>
        <w:rPr>
          <w:rFonts w:ascii="Consolas" w:hAnsi="Consolas" w:cs="Consolas"/>
          <w:color w:val="000000"/>
          <w:sz w:val="19"/>
          <w:szCs w:val="19"/>
        </w:rPr>
        <w:t>Console.WriteLine(</w:t>
      </w:r>
      <w:r>
        <w:rPr>
          <w:rFonts w:ascii="Consolas" w:hAnsi="Consolas" w:cs="Consolas"/>
          <w:color w:val="A31515"/>
          <w:sz w:val="19"/>
          <w:szCs w:val="19"/>
        </w:rPr>
        <w:t xml:space="preserve">$"The name of myAnonymousObject is </w:t>
      </w:r>
      <w:r>
        <w:rPr>
          <w:rFonts w:ascii="Consolas" w:hAnsi="Consolas" w:cs="Consolas"/>
          <w:color w:val="000000"/>
          <w:sz w:val="19"/>
          <w:szCs w:val="19"/>
        </w:rPr>
        <w:t>{myAnonymousObj.Name}</w:t>
      </w:r>
      <w:r>
        <w:rPr>
          <w:rFonts w:ascii="Consolas" w:hAnsi="Consolas" w:cs="Consolas"/>
          <w:color w:val="A31515"/>
          <w:sz w:val="19"/>
          <w:szCs w:val="19"/>
        </w:rPr>
        <w:t xml:space="preserve">, the age is </w:t>
      </w:r>
      <w:r>
        <w:rPr>
          <w:rFonts w:ascii="Consolas" w:hAnsi="Consolas" w:cs="Consolas"/>
          <w:color w:val="000000"/>
          <w:sz w:val="19"/>
          <w:szCs w:val="19"/>
        </w:rPr>
        <w:t>{myAnonymousObj.Age}</w:t>
      </w:r>
      <w:r>
        <w:rPr>
          <w:rFonts w:ascii="Consolas" w:hAnsi="Consolas" w:cs="Consolas"/>
          <w:color w:val="A31515"/>
          <w:sz w:val="19"/>
          <w:szCs w:val="19"/>
        </w:rPr>
        <w:t>"</w:t>
      </w:r>
      <w:r>
        <w:rPr>
          <w:rFonts w:ascii="Consolas" w:hAnsi="Consolas" w:cs="Consolas"/>
          <w:color w:val="000000"/>
          <w:sz w:val="19"/>
          <w:szCs w:val="19"/>
        </w:rPr>
        <w:t>);</w:t>
      </w:r>
    </w:p>
    <w:p w14:paraId="6DDC304D" w14:textId="77777777" w:rsidR="00383F96" w:rsidRDefault="00480FB1" w:rsidP="00480FB1">
      <w:pPr>
        <w:pStyle w:val="Heading2"/>
      </w:pPr>
      <w:r>
        <w:t>Nullable Types</w:t>
      </w:r>
    </w:p>
    <w:p w14:paraId="3335ED83" w14:textId="77777777"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14:paraId="36E59807" w14:textId="77777777" w:rsidR="00480FB1" w:rsidRDefault="00480FB1" w:rsidP="00480FB1">
      <w:r>
        <w:rPr>
          <w:noProof/>
          <w:lang w:val="sr-Latn-RS" w:eastAsia="sr-Latn-RS"/>
        </w:rPr>
        <w:drawing>
          <wp:inline distT="0" distB="0" distL="0" distR="0" wp14:anchorId="612421C3" wp14:editId="42302E8D">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5">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14:paraId="21060B6D" w14:textId="77777777" w:rsidR="00480FB1" w:rsidRDefault="00480FB1" w:rsidP="00480FB1">
      <w:r>
        <w:t xml:space="preserve">However, C# provides us with a modifier that we can use to declare a value type as a nullable value type. We can use the ? to indicate that value type is </w:t>
      </w:r>
      <w:r w:rsidRPr="00480FB1">
        <w:rPr>
          <w:noProof/>
        </w:rPr>
        <w:t>nullable</w:t>
      </w:r>
      <w:r>
        <w:t>:</w:t>
      </w:r>
    </w:p>
    <w:p w14:paraId="7FF127FD" w14:textId="77777777"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61981B7B" w14:textId="77777777" w:rsidR="00480FB1" w:rsidRDefault="00480FB1" w:rsidP="00480FB1">
      <w:r>
        <w:t>We can still assign an integer value to our nullable value type:</w:t>
      </w:r>
    </w:p>
    <w:p w14:paraId="23632037"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2CD7B25A"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69E1EE66"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p>
    <w:p w14:paraId="1B83B8BE" w14:textId="77777777" w:rsidR="00480FB1" w:rsidRDefault="00480FB1" w:rsidP="00480F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345;</w:t>
      </w:r>
    </w:p>
    <w:p w14:paraId="275303E7" w14:textId="77777777" w:rsidR="00480FB1" w:rsidRDefault="00480FB1" w:rsidP="00480FB1">
      <w:r>
        <w:rPr>
          <w:rFonts w:ascii="Consolas" w:hAnsi="Consolas" w:cs="Consolas"/>
          <w:color w:val="000000"/>
          <w:sz w:val="19"/>
          <w:szCs w:val="19"/>
        </w:rPr>
        <w:t>number = another;</w:t>
      </w:r>
    </w:p>
    <w:p w14:paraId="36C97535" w14:textId="723A7A38" w:rsidR="00480FB1" w:rsidRDefault="00480FB1" w:rsidP="00480FB1">
      <w:r>
        <w:lastRenderedPageBreak/>
        <w:t>This is all valid. But</w:t>
      </w:r>
      <w:r w:rsidR="004C4B63">
        <w:t xml:space="preserve"> if we try to assign a value of our nullable type to the variable of an int type, we are going to </w:t>
      </w:r>
      <w:r w:rsidR="00C42558">
        <w:t xml:space="preserve">have </w:t>
      </w:r>
      <w:r w:rsidR="004C4B63">
        <w:t>a problem:</w:t>
      </w:r>
    </w:p>
    <w:p w14:paraId="69A246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116DD07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another = 200;</w:t>
      </w:r>
    </w:p>
    <w:p w14:paraId="3CE3C03F"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08530842" w14:textId="77777777" w:rsidR="004C4B63" w:rsidRDefault="004C4B63" w:rsidP="004C4B63">
      <w:r>
        <w:rPr>
          <w:rFonts w:ascii="Consolas" w:hAnsi="Consolas" w:cs="Consolas"/>
          <w:color w:val="000000"/>
          <w:sz w:val="19"/>
          <w:szCs w:val="19"/>
        </w:rPr>
        <w:t xml:space="preserve">another = number; </w:t>
      </w:r>
      <w:r>
        <w:rPr>
          <w:rFonts w:ascii="Consolas" w:hAnsi="Consolas" w:cs="Consolas"/>
          <w:color w:val="008000"/>
          <w:sz w:val="19"/>
          <w:szCs w:val="19"/>
        </w:rPr>
        <w:t>//this is the problem</w:t>
      </w:r>
    </w:p>
    <w:p w14:paraId="74707782" w14:textId="77777777"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14:paraId="19A5A486" w14:textId="77777777" w:rsidR="004C4B63" w:rsidRDefault="004C4B63" w:rsidP="004C4B63">
      <w:pPr>
        <w:pStyle w:val="Heading2"/>
      </w:pPr>
      <w:r>
        <w:t>Properties of Nullable Types</w:t>
      </w:r>
    </w:p>
    <w:p w14:paraId="02A56A8C" w14:textId="77777777" w:rsidR="004C4B63" w:rsidRDefault="004C4B63" w:rsidP="004C4B63">
      <w:r>
        <w:t xml:space="preserve">The nullable types </w:t>
      </w:r>
      <w:r w:rsidRPr="004C4B63">
        <w:rPr>
          <w:noProof/>
        </w:rPr>
        <w:t>expose</w:t>
      </w:r>
      <w:r>
        <w:t xml:space="preserve"> a few properties which can come in handy while working </w:t>
      </w:r>
      <w:r>
        <w:rPr>
          <w:noProof/>
        </w:rPr>
        <w:t>on</w:t>
      </w:r>
      <w:r>
        <w:t xml:space="preserve"> our projects. The HasValue property indicates whether a nullable type contains a value or it is a null. The Value property enables us to retrieve the value of the nullable type</w:t>
      </w:r>
      <w:r w:rsidR="00617E03">
        <w:t xml:space="preserve"> if</w:t>
      </w:r>
      <w:r>
        <w:t xml:space="preserve"> </w:t>
      </w:r>
      <w:r w:rsidRPr="004C4B63">
        <w:rPr>
          <w:noProof/>
        </w:rPr>
        <w:t xml:space="preserve">it </w:t>
      </w:r>
      <w:r>
        <w:t>is not a null:</w:t>
      </w:r>
    </w:p>
    <w:p w14:paraId="1EF5236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w:t>
      </w:r>
      <w:r>
        <w:rPr>
          <w:rFonts w:ascii="Consolas" w:hAnsi="Consolas" w:cs="Consolas"/>
          <w:color w:val="0000FF"/>
          <w:sz w:val="19"/>
          <w:szCs w:val="19"/>
        </w:rPr>
        <w:t>null</w:t>
      </w:r>
      <w:r>
        <w:rPr>
          <w:rFonts w:ascii="Consolas" w:hAnsi="Consolas" w:cs="Consolas"/>
          <w:color w:val="000000"/>
          <w:sz w:val="19"/>
          <w:szCs w:val="19"/>
        </w:rPr>
        <w:t>;</w:t>
      </w:r>
    </w:p>
    <w:p w14:paraId="3D5ADB4A"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14:paraId="619B865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p>
    <w:p w14:paraId="267CA280"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(number.HasValue)</w:t>
      </w:r>
    </w:p>
    <w:p w14:paraId="1672D082"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B5D40E"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Console.WriteLine(number.Value);</w:t>
      </w:r>
    </w:p>
    <w:p w14:paraId="53950C34"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8020F0B"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14:paraId="2207DEE8"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FF2FD1" w14:textId="77777777"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"number is null"</w:t>
      </w:r>
      <w:r>
        <w:rPr>
          <w:rFonts w:ascii="Consolas" w:hAnsi="Consolas" w:cs="Consolas"/>
          <w:color w:val="000000"/>
          <w:sz w:val="19"/>
          <w:szCs w:val="19"/>
        </w:rPr>
        <w:t>);</w:t>
      </w:r>
    </w:p>
    <w:p w14:paraId="32DA2DFB" w14:textId="77777777" w:rsidR="004C4B63" w:rsidRDefault="004C4B63" w:rsidP="004C4B63">
      <w:r>
        <w:rPr>
          <w:rFonts w:ascii="Consolas" w:hAnsi="Consolas" w:cs="Consolas"/>
          <w:color w:val="000000"/>
          <w:sz w:val="19"/>
          <w:szCs w:val="19"/>
        </w:rPr>
        <w:t>}</w:t>
      </w:r>
    </w:p>
    <w:p w14:paraId="7722D3D7" w14:textId="77777777" w:rsidR="004C4B63" w:rsidRDefault="004C4B63" w:rsidP="004C4B63"/>
    <w:p w14:paraId="0E25E142" w14:textId="77777777" w:rsidR="00F84EE0" w:rsidRDefault="00F84EE0" w:rsidP="00F84EE0">
      <w:pPr>
        <w:pStyle w:val="Heading1"/>
      </w:pPr>
      <w:r>
        <w:t>Structures</w:t>
      </w:r>
    </w:p>
    <w:p w14:paraId="5E3F6815" w14:textId="77777777"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14:paraId="4188D5EE" w14:textId="77777777" w:rsidR="00F84EE0" w:rsidRDefault="00F84EE0" w:rsidP="00F84EE0">
      <w:pPr>
        <w:pStyle w:val="Heading2"/>
      </w:pPr>
      <w:r>
        <w:t>Working with Structures</w:t>
      </w:r>
    </w:p>
    <w:p w14:paraId="3983DF4E" w14:textId="77777777"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14:paraId="131A96FE" w14:textId="595A8888" w:rsidR="00F84EE0" w:rsidRDefault="00F84EE0" w:rsidP="00F84EE0">
      <w:pPr>
        <w:rPr>
          <w:noProof/>
        </w:rPr>
      </w:pPr>
      <w:r>
        <w:t xml:space="preserve">Maybe </w:t>
      </w:r>
      <w:r w:rsidR="00A24B99" w:rsidRPr="0066583A">
        <w:rPr>
          <w:noProof/>
        </w:rPr>
        <w:t>you</w:t>
      </w:r>
      <w:r w:rsidR="00A24B99">
        <w:t xml:space="preserve"> </w:t>
      </w:r>
      <w:r>
        <w:t xml:space="preserve">didn’t realize, but we have worked </w:t>
      </w:r>
      <w:r w:rsidRPr="00F84EE0">
        <w:rPr>
          <w:noProof/>
        </w:rPr>
        <w:t>with structures</w:t>
      </w:r>
      <w:r>
        <w:t xml:space="preserve"> in our previous articles, especially in </w:t>
      </w:r>
      <w:hyperlink w:anchor="rr" w:history="1">
        <w:r>
          <w:rPr>
            <w:rStyle w:val="Hyperlink"/>
          </w:rPr>
          <w:t>module 1 C# basics</w:t>
        </w:r>
      </w:hyperlink>
      <w:r w:rsidR="0066583A">
        <w:t>. I</w:t>
      </w:r>
      <w:r>
        <w:t xml:space="preserve">nt,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14:paraId="403CE0C6" w14:textId="77777777"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14:paraId="7E1F5813" w14:textId="77777777" w:rsidR="00AB4E4E" w:rsidRDefault="00AB4E4E" w:rsidP="00AB4E4E">
            <w:pPr>
              <w:jc w:val="center"/>
            </w:pPr>
            <w:r>
              <w:t>Keyword</w:t>
            </w:r>
          </w:p>
        </w:tc>
        <w:tc>
          <w:tcPr>
            <w:tcW w:w="3117" w:type="dxa"/>
          </w:tcPr>
          <w:p w14:paraId="1382CDE3"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14:paraId="1C21300B" w14:textId="77777777"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14:paraId="580A1D3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87F068" w14:textId="77777777" w:rsidR="00AB4E4E" w:rsidRPr="00AB4E4E" w:rsidRDefault="00AB4E4E" w:rsidP="00AB4E4E">
            <w:pPr>
              <w:jc w:val="center"/>
              <w:rPr>
                <w:b w:val="0"/>
              </w:rPr>
            </w:pPr>
            <w:r>
              <w:rPr>
                <w:b w:val="0"/>
              </w:rPr>
              <w:t>bool</w:t>
            </w:r>
          </w:p>
        </w:tc>
        <w:tc>
          <w:tcPr>
            <w:tcW w:w="3117" w:type="dxa"/>
          </w:tcPr>
          <w:p w14:paraId="4C1EB5E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System.Boolean</w:t>
            </w:r>
          </w:p>
        </w:tc>
        <w:tc>
          <w:tcPr>
            <w:tcW w:w="3117" w:type="dxa"/>
          </w:tcPr>
          <w:p w14:paraId="51342206"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692FBCB8"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7109DEE" w14:textId="77777777" w:rsidR="00AB4E4E" w:rsidRPr="00AB4E4E" w:rsidRDefault="00AB4E4E" w:rsidP="00AB4E4E">
            <w:pPr>
              <w:jc w:val="center"/>
              <w:rPr>
                <w:b w:val="0"/>
              </w:rPr>
            </w:pPr>
            <w:r>
              <w:rPr>
                <w:b w:val="0"/>
              </w:rPr>
              <w:t>byte</w:t>
            </w:r>
          </w:p>
        </w:tc>
        <w:tc>
          <w:tcPr>
            <w:tcW w:w="3117" w:type="dxa"/>
          </w:tcPr>
          <w:p w14:paraId="7387751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System.Byte</w:t>
            </w:r>
          </w:p>
        </w:tc>
        <w:tc>
          <w:tcPr>
            <w:tcW w:w="3117" w:type="dxa"/>
          </w:tcPr>
          <w:p w14:paraId="2EA41E6B"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1751CA3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6767D47B" w14:textId="77777777" w:rsidR="00AB4E4E" w:rsidRPr="00AB4E4E" w:rsidRDefault="00AB4E4E" w:rsidP="00AB4E4E">
            <w:pPr>
              <w:jc w:val="center"/>
              <w:rPr>
                <w:b w:val="0"/>
              </w:rPr>
            </w:pPr>
            <w:r>
              <w:rPr>
                <w:b w:val="0"/>
              </w:rPr>
              <w:t>decimal</w:t>
            </w:r>
          </w:p>
        </w:tc>
        <w:tc>
          <w:tcPr>
            <w:tcW w:w="3117" w:type="dxa"/>
          </w:tcPr>
          <w:p w14:paraId="154F534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System.Decimal</w:t>
            </w:r>
          </w:p>
        </w:tc>
        <w:tc>
          <w:tcPr>
            <w:tcW w:w="3117" w:type="dxa"/>
          </w:tcPr>
          <w:p w14:paraId="1F3A36B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DA7EF3B"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37C89C78" w14:textId="77777777" w:rsidR="00AB4E4E" w:rsidRPr="00AB4E4E" w:rsidRDefault="00AB4E4E" w:rsidP="00AB4E4E">
            <w:pPr>
              <w:jc w:val="center"/>
              <w:rPr>
                <w:b w:val="0"/>
              </w:rPr>
            </w:pPr>
            <w:r>
              <w:rPr>
                <w:b w:val="0"/>
              </w:rPr>
              <w:t>double</w:t>
            </w:r>
          </w:p>
        </w:tc>
        <w:tc>
          <w:tcPr>
            <w:tcW w:w="3117" w:type="dxa"/>
          </w:tcPr>
          <w:p w14:paraId="2627694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System.Double</w:t>
            </w:r>
          </w:p>
        </w:tc>
        <w:tc>
          <w:tcPr>
            <w:tcW w:w="3117" w:type="dxa"/>
          </w:tcPr>
          <w:p w14:paraId="50FFBAA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3DF6FE2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E91997B" w14:textId="77777777" w:rsidR="00AB4E4E" w:rsidRPr="00AB4E4E" w:rsidRDefault="00AB4E4E" w:rsidP="00AB4E4E">
            <w:pPr>
              <w:jc w:val="center"/>
              <w:rPr>
                <w:b w:val="0"/>
              </w:rPr>
            </w:pPr>
            <w:r>
              <w:rPr>
                <w:b w:val="0"/>
              </w:rPr>
              <w:t>float</w:t>
            </w:r>
          </w:p>
        </w:tc>
        <w:tc>
          <w:tcPr>
            <w:tcW w:w="3117" w:type="dxa"/>
          </w:tcPr>
          <w:p w14:paraId="22B9BEA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System.Single</w:t>
            </w:r>
          </w:p>
        </w:tc>
        <w:tc>
          <w:tcPr>
            <w:tcW w:w="3117" w:type="dxa"/>
          </w:tcPr>
          <w:p w14:paraId="4AD3E4A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5D2F4AB2"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7802BAD" w14:textId="77777777" w:rsidR="00AB4E4E" w:rsidRPr="00AB4E4E" w:rsidRDefault="00AB4E4E" w:rsidP="00AB4E4E">
            <w:pPr>
              <w:jc w:val="center"/>
              <w:rPr>
                <w:b w:val="0"/>
              </w:rPr>
            </w:pPr>
            <w:r>
              <w:rPr>
                <w:b w:val="0"/>
              </w:rPr>
              <w:t>int</w:t>
            </w:r>
          </w:p>
        </w:tc>
        <w:tc>
          <w:tcPr>
            <w:tcW w:w="3117" w:type="dxa"/>
          </w:tcPr>
          <w:p w14:paraId="1B187713"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14:paraId="149CC49C"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314FA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7A516714" w14:textId="77777777" w:rsidR="00AB4E4E" w:rsidRPr="00AB4E4E" w:rsidRDefault="00AB4E4E" w:rsidP="00AB4E4E">
            <w:pPr>
              <w:jc w:val="center"/>
              <w:rPr>
                <w:b w:val="0"/>
              </w:rPr>
            </w:pPr>
            <w:r>
              <w:rPr>
                <w:b w:val="0"/>
              </w:rPr>
              <w:lastRenderedPageBreak/>
              <w:t>long</w:t>
            </w:r>
          </w:p>
        </w:tc>
        <w:tc>
          <w:tcPr>
            <w:tcW w:w="3117" w:type="dxa"/>
          </w:tcPr>
          <w:p w14:paraId="1FEC50F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14:paraId="47EBFB50"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199FC5C"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16CCF4E6" w14:textId="77777777" w:rsidR="00AB4E4E" w:rsidRDefault="00AB4E4E" w:rsidP="00AB4E4E">
            <w:pPr>
              <w:jc w:val="center"/>
              <w:rPr>
                <w:b w:val="0"/>
              </w:rPr>
            </w:pPr>
            <w:r>
              <w:rPr>
                <w:b w:val="0"/>
              </w:rPr>
              <w:t>object</w:t>
            </w:r>
          </w:p>
        </w:tc>
        <w:tc>
          <w:tcPr>
            <w:tcW w:w="3117" w:type="dxa"/>
          </w:tcPr>
          <w:p w14:paraId="4FDBC96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System.Object</w:t>
            </w:r>
          </w:p>
        </w:tc>
        <w:tc>
          <w:tcPr>
            <w:tcW w:w="3117" w:type="dxa"/>
          </w:tcPr>
          <w:p w14:paraId="3DCAA147"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70947484"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2B73078D" w14:textId="77777777" w:rsidR="00AB4E4E" w:rsidRDefault="00AB4E4E" w:rsidP="00AB4E4E">
            <w:pPr>
              <w:jc w:val="center"/>
              <w:rPr>
                <w:b w:val="0"/>
              </w:rPr>
            </w:pPr>
            <w:r>
              <w:rPr>
                <w:b w:val="0"/>
              </w:rPr>
              <w:t>sbyte</w:t>
            </w:r>
          </w:p>
        </w:tc>
        <w:tc>
          <w:tcPr>
            <w:tcW w:w="3117" w:type="dxa"/>
          </w:tcPr>
          <w:p w14:paraId="76F5738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System.SByte</w:t>
            </w:r>
          </w:p>
        </w:tc>
        <w:tc>
          <w:tcPr>
            <w:tcW w:w="3117" w:type="dxa"/>
          </w:tcPr>
          <w:p w14:paraId="415EE56E"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4F3264C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A46D7B4" w14:textId="77777777" w:rsidR="00AB4E4E" w:rsidRDefault="00AB4E4E" w:rsidP="00AB4E4E">
            <w:pPr>
              <w:jc w:val="center"/>
              <w:rPr>
                <w:b w:val="0"/>
              </w:rPr>
            </w:pPr>
            <w:r>
              <w:rPr>
                <w:b w:val="0"/>
              </w:rPr>
              <w:t>short</w:t>
            </w:r>
          </w:p>
        </w:tc>
        <w:tc>
          <w:tcPr>
            <w:tcW w:w="3117" w:type="dxa"/>
          </w:tcPr>
          <w:p w14:paraId="5ACDCFA8"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14:paraId="24A453DF"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B13FD23"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5B522806" w14:textId="77777777" w:rsidR="00AB4E4E" w:rsidRDefault="00AB4E4E" w:rsidP="00AB4E4E">
            <w:pPr>
              <w:jc w:val="center"/>
              <w:rPr>
                <w:b w:val="0"/>
              </w:rPr>
            </w:pPr>
            <w:r>
              <w:rPr>
                <w:b w:val="0"/>
              </w:rPr>
              <w:t>String</w:t>
            </w:r>
          </w:p>
        </w:tc>
        <w:tc>
          <w:tcPr>
            <w:tcW w:w="3117" w:type="dxa"/>
          </w:tcPr>
          <w:p w14:paraId="79D64B50" w14:textId="77777777"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System.String</w:t>
            </w:r>
          </w:p>
        </w:tc>
        <w:tc>
          <w:tcPr>
            <w:tcW w:w="3117" w:type="dxa"/>
          </w:tcPr>
          <w:p w14:paraId="2D1433CD"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14:paraId="243CAA0D"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8E3145C" w14:textId="77777777" w:rsidR="00AB4E4E" w:rsidRDefault="00AB4E4E" w:rsidP="00AB4E4E">
            <w:pPr>
              <w:jc w:val="center"/>
              <w:rPr>
                <w:b w:val="0"/>
              </w:rPr>
            </w:pPr>
            <w:r>
              <w:rPr>
                <w:b w:val="0"/>
              </w:rPr>
              <w:t>uint</w:t>
            </w:r>
          </w:p>
        </w:tc>
        <w:tc>
          <w:tcPr>
            <w:tcW w:w="3117" w:type="dxa"/>
          </w:tcPr>
          <w:p w14:paraId="4A90F5F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14:paraId="36382DAA"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75922C0F"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46547FA7" w14:textId="77777777" w:rsidR="00AB4E4E" w:rsidRDefault="00AB4E4E" w:rsidP="00AB4E4E">
            <w:pPr>
              <w:jc w:val="center"/>
              <w:rPr>
                <w:b w:val="0"/>
              </w:rPr>
            </w:pPr>
            <w:r>
              <w:rPr>
                <w:b w:val="0"/>
              </w:rPr>
              <w:t>ulong</w:t>
            </w:r>
          </w:p>
        </w:tc>
        <w:tc>
          <w:tcPr>
            <w:tcW w:w="3117" w:type="dxa"/>
          </w:tcPr>
          <w:p w14:paraId="32B1F5B9"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14:paraId="702C7BB1"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14:paraId="27419D9E" w14:textId="77777777"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14:paraId="03B137E9" w14:textId="77777777" w:rsidR="00AB4E4E" w:rsidRDefault="00AB4E4E" w:rsidP="00AB4E4E">
            <w:pPr>
              <w:jc w:val="center"/>
              <w:rPr>
                <w:b w:val="0"/>
              </w:rPr>
            </w:pPr>
            <w:r w:rsidRPr="00AB4E4E">
              <w:rPr>
                <w:b w:val="0"/>
                <w:noProof/>
              </w:rPr>
              <w:t>ushort</w:t>
            </w:r>
          </w:p>
        </w:tc>
        <w:tc>
          <w:tcPr>
            <w:tcW w:w="3117" w:type="dxa"/>
          </w:tcPr>
          <w:p w14:paraId="40BA8DE2"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14:paraId="4FE1DF55" w14:textId="77777777"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14:paraId="1B4872CB" w14:textId="77777777" w:rsidR="00AB4E4E" w:rsidRDefault="00AB4E4E" w:rsidP="00F84EE0"/>
    <w:p w14:paraId="456898A8" w14:textId="77777777" w:rsidR="00AB4E4E" w:rsidRDefault="00AB4E4E" w:rsidP="00AB4E4E">
      <w:pPr>
        <w:pStyle w:val="Heading2"/>
      </w:pPr>
      <w:r>
        <w:t>Structure Declaration</w:t>
      </w:r>
    </w:p>
    <w:p w14:paraId="58B546BD" w14:textId="77777777" w:rsidR="00AB4E4E" w:rsidRDefault="00AB4E4E" w:rsidP="00AB4E4E">
      <w:r>
        <w:t>To declare our own structure, we need to use the struct keyword followed by the name of the type and then the body of the structure between two curly braces:</w:t>
      </w:r>
    </w:p>
    <w:p w14:paraId="3D67951B"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49CFFB7C"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EF933F" w14:textId="77777777"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63F0B180" w14:textId="77777777" w:rsidR="00AB4E4E" w:rsidRDefault="00AB4E4E" w:rsidP="00AB4E4E">
      <w:r>
        <w:rPr>
          <w:rFonts w:ascii="Consolas" w:hAnsi="Consolas" w:cs="Consolas"/>
          <w:color w:val="000000"/>
          <w:sz w:val="19"/>
          <w:szCs w:val="19"/>
        </w:rPr>
        <w:t>}</w:t>
      </w:r>
    </w:p>
    <w:p w14:paraId="23D65EA2" w14:textId="77777777" w:rsidR="00AB4E4E" w:rsidRDefault="00CC1713" w:rsidP="00AB4E4E">
      <w:r>
        <w:t>We can create our own constructor to initialize our private fields:</w:t>
      </w:r>
    </w:p>
    <w:p w14:paraId="71F92C3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Time</w:t>
      </w:r>
    </w:p>
    <w:p w14:paraId="7F23139F"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FB4B78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_hours, _minutes, _seconds;</w:t>
      </w:r>
    </w:p>
    <w:p w14:paraId="52F12D6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688CC9"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Time(</w:t>
      </w:r>
      <w:r>
        <w:rPr>
          <w:rFonts w:ascii="Consolas" w:hAnsi="Consolas" w:cs="Consolas"/>
          <w:color w:val="0000FF"/>
          <w:sz w:val="19"/>
          <w:szCs w:val="19"/>
        </w:rPr>
        <w:t>int</w:t>
      </w:r>
      <w:r>
        <w:rPr>
          <w:rFonts w:ascii="Consolas" w:hAnsi="Consolas" w:cs="Consolas"/>
          <w:color w:val="000000"/>
          <w:sz w:val="19"/>
          <w:szCs w:val="19"/>
        </w:rPr>
        <w:t xml:space="preserve"> hours, </w:t>
      </w:r>
      <w:r>
        <w:rPr>
          <w:rFonts w:ascii="Consolas" w:hAnsi="Consolas" w:cs="Consolas"/>
          <w:color w:val="0000FF"/>
          <w:sz w:val="19"/>
          <w:szCs w:val="19"/>
        </w:rPr>
        <w:t>int</w:t>
      </w:r>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14:paraId="0AEDBAD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265A78"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14:paraId="2369918D"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14:paraId="24018D8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_seconds = seconds;</w:t>
      </w:r>
    </w:p>
    <w:p w14:paraId="6A9FAD4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6E42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B2B1C23"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PrintTime()</w:t>
      </w:r>
    </w:p>
    <w:p w14:paraId="0FE32324"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C7C6F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14:paraId="6627BB2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42C7F1" w14:textId="77777777" w:rsidR="00CC1713" w:rsidRDefault="00CC1713" w:rsidP="00CC1713">
      <w:r>
        <w:rPr>
          <w:rFonts w:ascii="Consolas" w:hAnsi="Consolas" w:cs="Consolas"/>
          <w:color w:val="000000"/>
          <w:sz w:val="19"/>
          <w:szCs w:val="19"/>
        </w:rPr>
        <w:t>}</w:t>
      </w:r>
    </w:p>
    <w:p w14:paraId="25FD320F" w14:textId="77777777" w:rsidR="00AB4E4E" w:rsidRDefault="00CC1713" w:rsidP="00AB4E4E">
      <w:r>
        <w:t>To access our structure we can use this syntax:</w:t>
      </w:r>
    </w:p>
    <w:p w14:paraId="7D762431"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857553A"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96D5B6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time = </w:t>
      </w:r>
      <w:r>
        <w:rPr>
          <w:rFonts w:ascii="Consolas" w:hAnsi="Consolas" w:cs="Consolas"/>
          <w:color w:val="0000FF"/>
          <w:sz w:val="19"/>
          <w:szCs w:val="19"/>
        </w:rPr>
        <w:t>new</w:t>
      </w:r>
      <w:r>
        <w:rPr>
          <w:rFonts w:ascii="Consolas" w:hAnsi="Consolas" w:cs="Consolas"/>
          <w:color w:val="000000"/>
          <w:sz w:val="19"/>
          <w:szCs w:val="19"/>
        </w:rPr>
        <w:t xml:space="preserve"> Time(3, 30, 25);</w:t>
      </w:r>
    </w:p>
    <w:p w14:paraId="435937C5"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time.PrintTime();</w:t>
      </w:r>
    </w:p>
    <w:p w14:paraId="50BD4BDE"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p>
    <w:p w14:paraId="0914728C" w14:textId="77777777"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707B11BD" w14:textId="77777777" w:rsidR="00CC1713" w:rsidRDefault="00CC1713" w:rsidP="00CC1713">
      <w:r>
        <w:rPr>
          <w:rFonts w:ascii="Consolas" w:hAnsi="Consolas" w:cs="Consolas"/>
          <w:color w:val="000000"/>
          <w:sz w:val="19"/>
          <w:szCs w:val="19"/>
        </w:rPr>
        <w:t>}</w:t>
      </w:r>
    </w:p>
    <w:p w14:paraId="3C64784C" w14:textId="77777777" w:rsidR="00CC1713" w:rsidRDefault="00CC1713" w:rsidP="00CC1713">
      <w:pPr>
        <w:pStyle w:val="Heading2"/>
      </w:pPr>
      <w:r>
        <w:t>Differences Between Classes and Structures</w:t>
      </w:r>
    </w:p>
    <w:p w14:paraId="7567C02A" w14:textId="77777777"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14:paraId="2844132E" w14:textId="77777777"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14:paraId="56A0925E" w14:textId="77777777" w:rsidR="00CC1713" w:rsidRDefault="006455C8" w:rsidP="006455C8">
      <w:pPr>
        <w:pStyle w:val="ListParagraph"/>
        <w:numPr>
          <w:ilvl w:val="0"/>
          <w:numId w:val="2"/>
        </w:numPr>
      </w:pPr>
      <w:r>
        <w:lastRenderedPageBreak/>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14:paraId="691C0500" w14:textId="77777777" w:rsidR="006455C8" w:rsidRDefault="006455C8" w:rsidP="006455C8">
      <w:pPr>
        <w:jc w:val="right"/>
      </w:pPr>
      <w:r>
        <w:rPr>
          <w:noProof/>
          <w:lang w:val="sr-Latn-RS" w:eastAsia="sr-Latn-RS"/>
        </w:rPr>
        <w:drawing>
          <wp:inline distT="0" distB="0" distL="0" distR="0" wp14:anchorId="4D76A29A" wp14:editId="5B48BD71">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6">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14:paraId="72F8BD91" w14:textId="77777777" w:rsidR="006455C8" w:rsidRDefault="006455C8" w:rsidP="006455C8">
      <w:pPr>
        <w:ind w:firstLine="720"/>
      </w:pPr>
      <w:r>
        <w:t>W</w:t>
      </w:r>
      <w:r w:rsidR="006E6E7A">
        <w:t>ith a class, this is not a case</w:t>
      </w:r>
    </w:p>
    <w:p w14:paraId="4B8D6B72" w14:textId="77777777"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r w:rsidR="00617E03">
        <w:t>cannot</w:t>
      </w:r>
      <w:r>
        <w:t xml:space="preserve"> do that:</w:t>
      </w:r>
    </w:p>
    <w:p w14:paraId="0B5FD35A" w14:textId="77777777" w:rsidR="006E6E7A" w:rsidRDefault="006E6E7A" w:rsidP="006E6E7A">
      <w:pPr>
        <w:ind w:left="720"/>
      </w:pPr>
    </w:p>
    <w:p w14:paraId="763BDC7D" w14:textId="77777777" w:rsidR="006455C8" w:rsidRDefault="006455C8" w:rsidP="006455C8">
      <w:pPr>
        <w:ind w:left="720"/>
      </w:pPr>
      <w:r>
        <w:rPr>
          <w:noProof/>
          <w:lang w:val="sr-Latn-RS" w:eastAsia="sr-Latn-RS"/>
        </w:rPr>
        <w:drawing>
          <wp:inline distT="0" distB="0" distL="0" distR="0" wp14:anchorId="10988D8B" wp14:editId="477AB9C7">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7">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14:paraId="71869B79" w14:textId="77777777" w:rsidR="006455C8" w:rsidRDefault="006E6E7A" w:rsidP="006E6E7A">
      <w:pPr>
        <w:pStyle w:val="ListParagraph"/>
        <w:numPr>
          <w:ilvl w:val="0"/>
          <w:numId w:val="3"/>
        </w:numPr>
      </w:pPr>
      <w:r>
        <w:rPr>
          <w:noProof/>
        </w:rPr>
        <w:t>An i</w:t>
      </w:r>
      <w:r w:rsidRPr="006E6E7A">
        <w:rPr>
          <w:noProof/>
        </w:rPr>
        <w:t>nstance</w:t>
      </w:r>
      <w:r>
        <w:t xml:space="preserve"> of a class lives on a heap memory while the instance of a structure lives on a stack</w:t>
      </w:r>
    </w:p>
    <w:p w14:paraId="540758BB" w14:textId="77777777"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w:t>
      </w:r>
      <w:commentRangeStart w:id="10"/>
      <w:r>
        <w:t>class</w:t>
      </w:r>
      <w:commentRangeEnd w:id="10"/>
      <w:r w:rsidR="00A24B99">
        <w:rPr>
          <w:rStyle w:val="CommentReference"/>
        </w:rPr>
        <w:commentReference w:id="10"/>
      </w:r>
      <w:r>
        <w:t>.</w:t>
      </w:r>
    </w:p>
    <w:p w14:paraId="38E3EDCD" w14:textId="0134B190" w:rsidR="006E6E7A" w:rsidRDefault="009C78FF" w:rsidP="009C78FF">
      <w:pPr>
        <w:pStyle w:val="Heading1"/>
      </w:pPr>
      <w:r>
        <w:t>Enumeration</w:t>
      </w:r>
    </w:p>
    <w:p w14:paraId="1B26B295" w14:textId="4D3B283C" w:rsidR="009C78FF" w:rsidRDefault="009C78FF" w:rsidP="009C78FF">
      <w:r w:rsidRPr="009C78FF">
        <w:rPr>
          <w:noProof/>
        </w:rPr>
        <w:t>Beside</w:t>
      </w:r>
      <w:r>
        <w:rPr>
          <w:noProof/>
        </w:rPr>
        <w:t>s</w:t>
      </w:r>
      <w:r>
        <w:t xml:space="preserve"> the structures, C# supports another value type Enumeration. In this </w:t>
      </w:r>
      <w:r w:rsidRPr="009C78FF">
        <w:rPr>
          <w:noProof/>
        </w:rPr>
        <w:t>article</w:t>
      </w:r>
      <w:r>
        <w:rPr>
          <w:noProof/>
        </w:rPr>
        <w:t>,</w:t>
      </w:r>
      <w:r>
        <w:t xml:space="preserve"> we are going to talk more about that value type.</w:t>
      </w:r>
    </w:p>
    <w:p w14:paraId="369DC131" w14:textId="77777777" w:rsidR="009C78FF" w:rsidRDefault="009C78FF" w:rsidP="009C78FF">
      <w:pPr>
        <w:pStyle w:val="Heading2"/>
      </w:pPr>
      <w:r>
        <w:t>Working with Enumerations</w:t>
      </w:r>
    </w:p>
    <w:p w14:paraId="5D093E14" w14:textId="5A2C288A" w:rsidR="009C78FF" w:rsidRDefault="009C78FF" w:rsidP="009C78FF">
      <w:r>
        <w:t>Suppose we need to represent</w:t>
      </w:r>
      <w:r w:rsidRPr="009C78FF">
        <w:rPr>
          <w:noProof/>
        </w:rPr>
        <w:t xml:space="preserve"> days</w:t>
      </w:r>
      <w:r>
        <w:t xml:space="preserve"> in a week in our C# project. We can use an integer number to represent every single day in a</w:t>
      </w:r>
      <w:r w:rsidR="00617E03">
        <w:t xml:space="preserve"> week (from 0 to 6), and even though</w:t>
      </w:r>
      <w:r>
        <w:t xml:space="preserve"> tha</w:t>
      </w:r>
      <w:r w:rsidR="00617E03">
        <w:t>t would</w:t>
      </w:r>
      <w:r>
        <w:t xml:space="preserve">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w:t>
      </w:r>
    </w:p>
    <w:p w14:paraId="469F77D5" w14:textId="77777777" w:rsidR="009C78FF" w:rsidRDefault="009C78FF" w:rsidP="009C78FF">
      <w:r>
        <w:t>To declare enumeration we can use the following syntax:</w:t>
      </w:r>
    </w:p>
    <w:p w14:paraId="6EC4F5C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516A7FF"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37921E"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6BED5061"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0A317E05"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27BC452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CB4EF7B"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Friday,</w:t>
      </w:r>
    </w:p>
    <w:p w14:paraId="4454427C"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6F87722D"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3A340E1A" w14:textId="77777777" w:rsidR="009C78FF" w:rsidRDefault="009C78FF" w:rsidP="009C78FF">
      <w:r>
        <w:rPr>
          <w:rFonts w:ascii="Consolas" w:hAnsi="Consolas" w:cs="Consolas"/>
          <w:color w:val="000000"/>
          <w:sz w:val="19"/>
          <w:szCs w:val="19"/>
        </w:rPr>
        <w:t>}</w:t>
      </w:r>
    </w:p>
    <w:p w14:paraId="7A0DC8B1" w14:textId="77777777" w:rsidR="009C78FF" w:rsidRDefault="009C78FF" w:rsidP="009C78FF">
      <w:r>
        <w:t>After we have declared our enumeration, we can use it in exactly the same way as any other type:</w:t>
      </w:r>
    </w:p>
    <w:p w14:paraId="7DD938EA"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1696AB6"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2F8BC8"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7F122BF4"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p>
    <w:p w14:paraId="772D2799"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97897">
        <w:rPr>
          <w:rFonts w:ascii="Consolas" w:hAnsi="Consolas" w:cs="Consolas"/>
          <w:noProof/>
          <w:color w:val="000000"/>
          <w:sz w:val="19"/>
          <w:szCs w:val="19"/>
        </w:rPr>
        <w:t>monday</w:t>
      </w:r>
      <w:r>
        <w:rPr>
          <w:rFonts w:ascii="Consolas" w:hAnsi="Consolas" w:cs="Consolas"/>
          <w:color w:val="000000"/>
          <w:sz w:val="19"/>
          <w:szCs w:val="19"/>
        </w:rPr>
        <w:t>); // It is going to print out Monday</w:t>
      </w:r>
    </w:p>
    <w:p w14:paraId="1A551172" w14:textId="77777777"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4C8AF571" w14:textId="77777777" w:rsidR="009C78FF" w:rsidRDefault="009C78FF" w:rsidP="009C78FF">
      <w:r>
        <w:rPr>
          <w:rFonts w:ascii="Consolas" w:hAnsi="Consolas" w:cs="Consolas"/>
          <w:color w:val="000000"/>
          <w:sz w:val="19"/>
          <w:szCs w:val="19"/>
        </w:rPr>
        <w:t>}</w:t>
      </w:r>
    </w:p>
    <w:p w14:paraId="09F6BE48" w14:textId="77777777" w:rsidR="009C78FF" w:rsidRDefault="009C78FF" w:rsidP="009C78FF">
      <w:r>
        <w:t xml:space="preserve">As we can see, we must write DaysInWeek.Monday and not just Monday because </w:t>
      </w:r>
      <w:r w:rsidR="00C97897">
        <w:t>all enumeration literal names are in scope of their enumeration type.</w:t>
      </w:r>
    </w:p>
    <w:p w14:paraId="59EE758B" w14:textId="77777777"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14:paraId="2C2047D7" w14:textId="77777777"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w:t>
      </w:r>
      <w:r w:rsidR="0006748D">
        <w:t xml:space="preserve"> casting it into its underlying type</w:t>
      </w:r>
      <w:r>
        <w:t>:</w:t>
      </w:r>
    </w:p>
    <w:p w14:paraId="6D70BD9F"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192777A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25CA9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DaysInWeek monday = DaysInWeek.Monday;</w:t>
      </w:r>
    </w:p>
    <w:p w14:paraId="36D9A792"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56FE6607" w14:textId="38BC6FF5"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0000FF"/>
          <w:sz w:val="19"/>
          <w:szCs w:val="19"/>
        </w:rPr>
        <w:t>int</w:t>
      </w:r>
      <w:r>
        <w:rPr>
          <w:rFonts w:ascii="Consolas" w:hAnsi="Consolas" w:cs="Consolas"/>
          <w:color w:val="000000"/>
          <w:sz w:val="19"/>
          <w:szCs w:val="19"/>
        </w:rPr>
        <w:t xml:space="preserve">)monday); </w:t>
      </w:r>
      <w:r>
        <w:rPr>
          <w:rFonts w:ascii="Consolas" w:hAnsi="Consolas" w:cs="Consolas"/>
          <w:color w:val="008000"/>
          <w:sz w:val="19"/>
          <w:szCs w:val="19"/>
        </w:rPr>
        <w:t>//prints out the 0</w:t>
      </w:r>
    </w:p>
    <w:p w14:paraId="789CFA26"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p>
    <w:p w14:paraId="39357B5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53C8A179" w14:textId="77777777"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14:paraId="52E790FF" w14:textId="77777777" w:rsidR="00C97897" w:rsidRDefault="00C97897" w:rsidP="00C97897">
      <w:r>
        <w:t>If we prefer, we can assign a specific integer constant to the enumeration elements:</w:t>
      </w:r>
    </w:p>
    <w:p w14:paraId="18B27203"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10CC9BB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7F291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14:paraId="6D57BD6E"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5A0B04A5"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73BE0621"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14:paraId="5BFE182C"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3DF23750" w14:textId="77777777"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1040BE0C" w14:textId="77777777" w:rsidR="00C97897" w:rsidRDefault="00C97897" w:rsidP="00C97897">
      <w:r>
        <w:rPr>
          <w:rFonts w:ascii="Consolas" w:hAnsi="Consolas" w:cs="Consolas"/>
          <w:color w:val="000000"/>
          <w:sz w:val="19"/>
          <w:szCs w:val="19"/>
        </w:rPr>
        <w:t>}</w:t>
      </w:r>
    </w:p>
    <w:p w14:paraId="1EC79EDD" w14:textId="77777777" w:rsidR="00C97897" w:rsidRDefault="00C97897" w:rsidP="00C97897">
      <w:r>
        <w:t>If we do it like this, the Monday will have the value 1 and all the others will be increased by one (Tuesday=2, Wednesday=3…). But we can assign a random value to each of the elements:</w:t>
      </w:r>
    </w:p>
    <w:p w14:paraId="6B26493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DaysInWeek</w:t>
      </w:r>
    </w:p>
    <w:p w14:paraId="36D3C76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94AC93"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14:paraId="63AD8986"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14:paraId="1381B8E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14:paraId="729FBDA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14:paraId="753C796D"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14:paraId="2C0B33E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14:paraId="44D1D3CB"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Sunday=154</w:t>
      </w:r>
    </w:p>
    <w:p w14:paraId="40B6EE29" w14:textId="77777777" w:rsidR="00A051DD" w:rsidRDefault="00A051DD" w:rsidP="00A051DD">
      <w:r>
        <w:rPr>
          <w:rFonts w:ascii="Consolas" w:hAnsi="Consolas" w:cs="Consolas"/>
          <w:color w:val="000000"/>
          <w:sz w:val="19"/>
          <w:szCs w:val="19"/>
        </w:rPr>
        <w:t>}</w:t>
      </w:r>
    </w:p>
    <w:p w14:paraId="44DB6573" w14:textId="77777777" w:rsidR="00C97897" w:rsidRDefault="00A051DD" w:rsidP="00A051DD">
      <w:r>
        <w:t>Of course it is always a better way to assign integer values with the equal progression (1, 2, 3… or 10, 20, 30…).</w:t>
      </w:r>
    </w:p>
    <w:p w14:paraId="2FCFBC5A" w14:textId="77777777" w:rsidR="00A051DD" w:rsidRDefault="00A051DD" w:rsidP="00A051DD">
      <w:pPr>
        <w:pStyle w:val="Heading2"/>
      </w:pPr>
      <w:r>
        <w:t xml:space="preserve">Choosing an </w:t>
      </w:r>
      <w:r w:rsidRPr="00A051DD">
        <w:rPr>
          <w:noProof/>
        </w:rPr>
        <w:t>Enumerations</w:t>
      </w:r>
      <w:r>
        <w:t xml:space="preserve"> Underlying Type</w:t>
      </w:r>
    </w:p>
    <w:p w14:paraId="4F799ECA" w14:textId="77777777"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14:paraId="07CD79E9"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14:paraId="70CAA0E8"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8BC62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14:paraId="153D0F4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14:paraId="627EB841"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14:paraId="326F83AF"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14:paraId="7B1BA3E4"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14:paraId="6E6B616E"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14:paraId="28859FB0" w14:textId="77777777"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14:paraId="294BFDFA" w14:textId="77777777" w:rsidR="00A051DD" w:rsidRDefault="00A051DD" w:rsidP="00A051DD">
      <w:r>
        <w:rPr>
          <w:rFonts w:ascii="Consolas" w:hAnsi="Consolas" w:cs="Consolas"/>
          <w:color w:val="000000"/>
          <w:sz w:val="19"/>
          <w:szCs w:val="19"/>
        </w:rPr>
        <w:t>}</w:t>
      </w:r>
    </w:p>
    <w:p w14:paraId="635B2DE5" w14:textId="77777777" w:rsidR="00143B51"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14:paraId="3BFC8E5F" w14:textId="074EFDA6" w:rsidR="00143B51" w:rsidRDefault="00143B51" w:rsidP="00143B51">
      <w:pPr>
        <w:pStyle w:val="Heading1"/>
      </w:pPr>
      <w:r w:rsidRPr="00143B51">
        <w:rPr>
          <w:noProof/>
        </w:rPr>
        <w:t>Inher</w:t>
      </w:r>
      <w:r>
        <w:rPr>
          <w:noProof/>
        </w:rPr>
        <w:t>i</w:t>
      </w:r>
      <w:r w:rsidRPr="00143B51">
        <w:rPr>
          <w:noProof/>
        </w:rPr>
        <w:t>tance</w:t>
      </w:r>
    </w:p>
    <w:p w14:paraId="62EEA6BB" w14:textId="73C4653D" w:rsidR="00143B51" w:rsidRDefault="00143B51" w:rsidP="00143B51">
      <w:pPr>
        <w:rPr>
          <w:noProof/>
        </w:rPr>
      </w:pPr>
      <w:r>
        <w:t xml:space="preserve">Inheritance is </w:t>
      </w:r>
      <w:r w:rsidR="00A24B99">
        <w:t xml:space="preserve">one of the </w:t>
      </w:r>
      <w:r w:rsidR="00A24B99" w:rsidRPr="002C5F6E">
        <w:rPr>
          <w:noProof/>
        </w:rPr>
        <w:t>three</w:t>
      </w:r>
      <w:r w:rsidR="002C5F6E">
        <w:rPr>
          <w:noProof/>
        </w:rPr>
        <w:t xml:space="preserve"> </w:t>
      </w:r>
      <w:r>
        <w:t>key concept</w:t>
      </w:r>
      <w:r w:rsidR="00A24B99">
        <w:t>s</w:t>
      </w:r>
      <w:r>
        <w:t xml:space="preserve">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14:paraId="787F3410" w14:textId="5DAEF1ED"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sidR="002C5F6E">
        <w:rPr>
          <w:noProof/>
        </w:rPr>
        <w:t xml:space="preserve">y is it important </w:t>
      </w:r>
      <w:r w:rsidR="002C5F6E" w:rsidRPr="002C5F6E">
        <w:rPr>
          <w:noProof/>
        </w:rPr>
        <w:t>and wha</w:t>
      </w:r>
      <w:r w:rsidR="002C5F6E">
        <w:rPr>
          <w:noProof/>
        </w:rPr>
        <w:t>t we can use it for</w:t>
      </w:r>
      <w:r w:rsidRPr="002C5F6E">
        <w:rPr>
          <w:noProof/>
        </w:rPr>
        <w:t>.</w:t>
      </w:r>
    </w:p>
    <w:p w14:paraId="42FD4BBD" w14:textId="77777777" w:rsidR="00143B51" w:rsidRDefault="00143B51" w:rsidP="00143B51">
      <w:pPr>
        <w:pStyle w:val="Heading2"/>
      </w:pPr>
      <w:r>
        <w:t>Using Inheritance</w:t>
      </w:r>
    </w:p>
    <w:p w14:paraId="0A4F6A4E" w14:textId="77777777" w:rsidR="00143B51" w:rsidRDefault="00143B51" w:rsidP="00143B51">
      <w:r>
        <w:t>We can define inheritance between two classes by using the following syntax:</w:t>
      </w:r>
    </w:p>
    <w:p w14:paraId="23ADE13E"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60A6D61F"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7151DA" w14:textId="77777777"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5E1C4B" w14:textId="77777777" w:rsidR="00143B51" w:rsidRDefault="00143B51" w:rsidP="00143B51">
      <w:r>
        <w:rPr>
          <w:rFonts w:ascii="Consolas" w:hAnsi="Consolas" w:cs="Consolas"/>
          <w:color w:val="000000"/>
          <w:sz w:val="19"/>
          <w:szCs w:val="19"/>
        </w:rPr>
        <w:t>}</w:t>
      </w:r>
    </w:p>
    <w:p w14:paraId="46704C14" w14:textId="77777777"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14:paraId="5D23652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DerivedClass</w:t>
      </w:r>
      <w:r>
        <w:rPr>
          <w:rFonts w:ascii="Consolas" w:hAnsi="Consolas" w:cs="Consolas"/>
          <w:color w:val="000000"/>
          <w:sz w:val="19"/>
          <w:szCs w:val="19"/>
        </w:rPr>
        <w:t>: BaseClass</w:t>
      </w:r>
    </w:p>
    <w:p w14:paraId="31EC1A07"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AF535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1DE1F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371952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577387E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DerivedSubClass</w:t>
      </w:r>
      <w:r>
        <w:rPr>
          <w:rFonts w:ascii="Consolas" w:hAnsi="Consolas" w:cs="Consolas"/>
          <w:color w:val="000000"/>
          <w:sz w:val="19"/>
          <w:szCs w:val="19"/>
        </w:rPr>
        <w:t>: DerivedClass</w:t>
      </w:r>
    </w:p>
    <w:p w14:paraId="063286F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713D0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p>
    <w:p w14:paraId="223DFF78" w14:textId="77777777" w:rsidR="00503172" w:rsidRDefault="00503172" w:rsidP="00503172">
      <w:r>
        <w:rPr>
          <w:rFonts w:ascii="Consolas" w:hAnsi="Consolas" w:cs="Consolas"/>
          <w:color w:val="000000"/>
          <w:sz w:val="19"/>
          <w:szCs w:val="19"/>
        </w:rPr>
        <w:t>}</w:t>
      </w:r>
    </w:p>
    <w:p w14:paraId="3F7E6999" w14:textId="77777777" w:rsidR="00503172" w:rsidRDefault="00503172" w:rsidP="00503172">
      <w:r>
        <w:lastRenderedPageBreak/>
        <w:t xml:space="preserve">What this means is that DerivedSubClass inherits from the </w:t>
      </w:r>
      <w:r w:rsidRPr="002C5F6E">
        <w:rPr>
          <w:noProof/>
        </w:rPr>
        <w:t>DerivedClass</w:t>
      </w:r>
      <w:r>
        <w:t xml:space="preserve"> and from the BaseClass as well, because </w:t>
      </w:r>
      <w:r w:rsidRPr="002C5F6E">
        <w:rPr>
          <w:noProof/>
        </w:rPr>
        <w:t>DerivedClass</w:t>
      </w:r>
      <w:r>
        <w:t xml:space="preserve"> inherits from the BaseClass. That way, we can share the class features between multiple classes, even though the one class can inherit only from one base class.</w:t>
      </w:r>
    </w:p>
    <w:p w14:paraId="6FA5E59A" w14:textId="77777777" w:rsidR="00503172" w:rsidRDefault="00503172" w:rsidP="00503172">
      <w:r>
        <w:t>So, let’s create some basic inheritance structure:</w:t>
      </w:r>
    </w:p>
    <w:p w14:paraId="4A6628A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4C3345B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59720"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F83A22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F1ACB4"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0D7B681C"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5B13E"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3C7D84C5"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65B4CF6"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59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270D3EE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342B32"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6669E4DE"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7E1256" w14:textId="77777777"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14:paraId="0A92201F"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sidR="00FE2217">
        <w:rPr>
          <w:rFonts w:ascii="Consolas" w:hAnsi="Consolas" w:cs="Consolas"/>
          <w:color w:val="000000"/>
          <w:sz w:val="19"/>
          <w:szCs w:val="19"/>
        </w:rPr>
        <w:t>: Writer</w:t>
      </w:r>
    </w:p>
    <w:p w14:paraId="22E7058D"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CC63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31DD1D93"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C451F8"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28894819" w14:textId="77777777"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B8FB" w14:textId="77777777" w:rsidR="00503172" w:rsidRDefault="00503172" w:rsidP="00503172">
      <w:r>
        <w:rPr>
          <w:rFonts w:ascii="Consolas" w:hAnsi="Consolas" w:cs="Consolas"/>
          <w:color w:val="000000"/>
          <w:sz w:val="19"/>
          <w:szCs w:val="19"/>
        </w:rPr>
        <w:t xml:space="preserve">    }</w:t>
      </w:r>
    </w:p>
    <w:p w14:paraId="4B883D1D" w14:textId="77777777" w:rsidR="00503172" w:rsidRDefault="00503172" w:rsidP="00503172">
      <w:r>
        <w:t xml:space="preserve">In this example, the XMLWriter and JSONWriter classes have they own methods but both of them share the Write() method from the base class Writer. </w:t>
      </w:r>
    </w:p>
    <w:p w14:paraId="449D69C3" w14:textId="77777777" w:rsidR="00503172" w:rsidRDefault="00503172" w:rsidP="00503172">
      <w:r>
        <w:t>So, if we create an object of type XMLWriter, we will be able to access its own method and the method from the base class:</w:t>
      </w:r>
    </w:p>
    <w:p w14:paraId="65EF2AB7"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23469642"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FF2B6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9310EEC"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63AEB"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01DF1248"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65CCFD84"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042694FD" w14:textId="77777777"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E64D5" w14:textId="77777777" w:rsidR="00EF4A1B" w:rsidRDefault="00EF4A1B" w:rsidP="00EF4A1B">
      <w:r>
        <w:rPr>
          <w:rFonts w:ascii="Consolas" w:hAnsi="Consolas" w:cs="Consolas"/>
          <w:color w:val="000000"/>
          <w:sz w:val="19"/>
          <w:szCs w:val="19"/>
        </w:rPr>
        <w:t xml:space="preserve">    }</w:t>
      </w:r>
    </w:p>
    <w:p w14:paraId="29DF1EB0" w14:textId="77777777" w:rsidR="00503172" w:rsidRDefault="00EF4A1B" w:rsidP="00EF4A1B">
      <w:r>
        <w:t>It goes the same for the JSONWriter class.</w:t>
      </w:r>
    </w:p>
    <w:p w14:paraId="6FA92192" w14:textId="77777777" w:rsidR="00EF4A1B" w:rsidRDefault="00EF4A1B" w:rsidP="00EF4A1B">
      <w:pPr>
        <w:pStyle w:val="Heading2"/>
      </w:pPr>
      <w:r>
        <w:t>Calling Constructors from the Base Class</w:t>
      </w:r>
    </w:p>
    <w:p w14:paraId="4679E3DC" w14:textId="2CD392CA" w:rsidR="00EF4A1B" w:rsidRDefault="00FE2217" w:rsidP="00FE2217">
      <w:r>
        <w:t xml:space="preserve">From the derived </w:t>
      </w:r>
      <w:r w:rsidRPr="00FE2217">
        <w:rPr>
          <w:noProof/>
        </w:rPr>
        <w:t>classes</w:t>
      </w:r>
      <w:r>
        <w:rPr>
          <w:noProof/>
        </w:rPr>
        <w:t>,</w:t>
      </w:r>
      <w:r>
        <w:t xml:space="preserve"> we can access the constructor of a base class. This is</w:t>
      </w:r>
      <w:r w:rsidR="0046314C">
        <w:t xml:space="preserve"> used</w:t>
      </w:r>
      <w:r>
        <w:t xml:space="preserve"> </w:t>
      </w:r>
      <w:r w:rsidRPr="00FE2217">
        <w:rPr>
          <w:noProof/>
        </w:rPr>
        <w:t>quite</w:t>
      </w:r>
      <w:r>
        <w:t xml:space="preserve"> </w:t>
      </w:r>
      <w:r w:rsidRPr="005D1995">
        <w:rPr>
          <w:noProof/>
        </w:rPr>
        <w:t>common</w:t>
      </w:r>
      <w:r>
        <w:t xml:space="preserve">, due to initialization of some properties </w:t>
      </w:r>
      <w:r w:rsidR="0046314C" w:rsidRPr="005D1995">
        <w:rPr>
          <w:noProof/>
        </w:rPr>
        <w:t>that</w:t>
      </w:r>
      <w:r w:rsidR="0046314C">
        <w:t xml:space="preserve"> are</w:t>
      </w:r>
      <w:r>
        <w:t xml:space="preserve"> shared between derived cl</w:t>
      </w:r>
      <w:r w:rsidR="00856665">
        <w:t xml:space="preserve">asses. We can </w:t>
      </w:r>
      <w:r w:rsidR="0046314C">
        <w:t xml:space="preserve">use </w:t>
      </w:r>
      <w:r w:rsidR="00856665">
        <w:t xml:space="preserve">the base keyword </w:t>
      </w:r>
      <w:r>
        <w:t>to execute this:</w:t>
      </w:r>
    </w:p>
    <w:p w14:paraId="4D2758A5"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7980971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3155C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0B56A7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2AC264F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7EA9579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92043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19B95D9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495ED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54C88C9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CC73E8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66C3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5B61D258"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CF5083" w14:textId="77777777" w:rsidR="00FE2217" w:rsidRDefault="00FE2217" w:rsidP="00FE2217">
      <w:r>
        <w:rPr>
          <w:rFonts w:ascii="Consolas" w:hAnsi="Consolas" w:cs="Consolas"/>
          <w:color w:val="000000"/>
          <w:sz w:val="19"/>
          <w:szCs w:val="19"/>
        </w:rPr>
        <w:t xml:space="preserve">    }</w:t>
      </w:r>
    </w:p>
    <w:p w14:paraId="7650838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09D3FA37"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2CDCC"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4C0DDF5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4B3D79A6"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70B0DF"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E0D23"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p>
    <w:p w14:paraId="3D8AE569"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48FC3FD"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5E8864"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7A3491B" w14:textId="77777777"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87669" w14:textId="77777777"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14:paraId="37237FAC" w14:textId="77777777" w:rsidR="00FE2217" w:rsidRDefault="00FE2217" w:rsidP="00FE2217">
      <w:pPr>
        <w:rPr>
          <w:rFonts w:ascii="Consolas" w:hAnsi="Consolas" w:cs="Consolas"/>
          <w:color w:val="000000"/>
          <w:sz w:val="19"/>
          <w:szCs w:val="19"/>
        </w:rPr>
      </w:pPr>
    </w:p>
    <w:p w14:paraId="67E5C80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Writer</w:t>
      </w:r>
    </w:p>
    <w:p w14:paraId="753830A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3F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JSONWriter(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F73A10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61F42AB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733F3"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0D51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346B5E5F"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FormatJSONFile()</w:t>
      </w:r>
    </w:p>
    <w:p w14:paraId="161030E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304E28"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JSON file"</w:t>
      </w:r>
      <w:r>
        <w:rPr>
          <w:rFonts w:ascii="Consolas" w:hAnsi="Consolas" w:cs="Consolas"/>
          <w:color w:val="000000"/>
          <w:sz w:val="19"/>
          <w:szCs w:val="19"/>
        </w:rPr>
        <w:t>);</w:t>
      </w:r>
    </w:p>
    <w:p w14:paraId="0633184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6CA55" w14:textId="77777777"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14:paraId="5DFD12B7"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C3EFCA"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2F52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313615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9F25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"xmlFileName"</w:t>
      </w:r>
      <w:r>
        <w:rPr>
          <w:rFonts w:ascii="Consolas" w:hAnsi="Consolas" w:cs="Consolas"/>
          <w:color w:val="000000"/>
          <w:sz w:val="19"/>
          <w:szCs w:val="19"/>
        </w:rPr>
        <w:t>);</w:t>
      </w:r>
    </w:p>
    <w:p w14:paraId="1C23B6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xmlWriter.FormatXMLFile();</w:t>
      </w:r>
    </w:p>
    <w:p w14:paraId="2121CDA0"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xmlWriter.Write();</w:t>
      </w:r>
    </w:p>
    <w:p w14:paraId="28DA4121"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Console.WriteLine(xmlWriter.FileName);</w:t>
      </w:r>
    </w:p>
    <w:p w14:paraId="580145D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p>
    <w:p w14:paraId="43E0FB15"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r>
        <w:rPr>
          <w:rFonts w:ascii="Consolas" w:hAnsi="Consolas" w:cs="Consolas"/>
          <w:color w:val="A31515"/>
          <w:sz w:val="19"/>
          <w:szCs w:val="19"/>
        </w:rPr>
        <w:t>"jsonFileName"</w:t>
      </w:r>
      <w:r>
        <w:rPr>
          <w:rFonts w:ascii="Consolas" w:hAnsi="Consolas" w:cs="Consolas"/>
          <w:color w:val="000000"/>
          <w:sz w:val="19"/>
          <w:szCs w:val="19"/>
        </w:rPr>
        <w:t>);</w:t>
      </w:r>
    </w:p>
    <w:p w14:paraId="290D346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jsonWriter.FormatJSONFile();</w:t>
      </w:r>
    </w:p>
    <w:p w14:paraId="7A9F990C"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jsonWriter.Write();</w:t>
      </w:r>
    </w:p>
    <w:p w14:paraId="57BF4E7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Console.WriteLine(jsonWriter.FileName);</w:t>
      </w:r>
    </w:p>
    <w:p w14:paraId="6131A3F6"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BFCD1" w14:textId="77777777"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14:paraId="71CEBFB4" w14:textId="77777777" w:rsidR="00C8147E" w:rsidRDefault="00C8147E" w:rsidP="00C8147E"/>
    <w:p w14:paraId="239D5E2B" w14:textId="77777777" w:rsidR="00C8147E" w:rsidRDefault="00C8147E" w:rsidP="00C8147E">
      <w:pPr>
        <w:pStyle w:val="Heading2"/>
      </w:pPr>
      <w:r>
        <w:lastRenderedPageBreak/>
        <w:t>Accessing Classes</w:t>
      </w:r>
    </w:p>
    <w:p w14:paraId="6732622C" w14:textId="58BB65CD" w:rsidR="00C8147E" w:rsidRDefault="00C8147E" w:rsidP="00C8147E">
      <w:r>
        <w:t xml:space="preserve">The inheritance </w:t>
      </w:r>
      <w:r w:rsidRPr="00C8147E">
        <w:rPr>
          <w:noProof/>
        </w:rPr>
        <w:t>hier</w:t>
      </w:r>
      <w:r>
        <w:t>archy means that our XMLWriter (or JSONWriter) class is a special type of the Writer, it has all the Writer</w:t>
      </w:r>
      <w:r w:rsidR="00856665">
        <w:t xml:space="preserve">’s non-private </w:t>
      </w:r>
      <w:r w:rsidR="00856665" w:rsidRPr="002C5F6E">
        <w:rPr>
          <w:noProof/>
        </w:rPr>
        <w:t>membe</w:t>
      </w:r>
      <w:r w:rsidR="002C5F6E">
        <w:rPr>
          <w:noProof/>
        </w:rPr>
        <w:t>r</w:t>
      </w:r>
      <w:r w:rsidR="00856665" w:rsidRPr="002C5F6E">
        <w:rPr>
          <w:noProof/>
        </w:rPr>
        <w:t>s</w:t>
      </w:r>
      <w:r>
        <w:t xml:space="preserve">, </w:t>
      </w:r>
      <w:r w:rsidRPr="00C8147E">
        <w:rPr>
          <w:noProof/>
        </w:rPr>
        <w:t>and</w:t>
      </w:r>
      <w:r>
        <w:t xml:space="preserve"> additional features declared inside the XML(JSON)Writer class. But there are some limitations </w:t>
      </w:r>
      <w:r>
        <w:rPr>
          <w:noProof/>
        </w:rPr>
        <w:t>to</w:t>
      </w:r>
      <w:r>
        <w:t xml:space="preserve"> this hierarchy. Let’s see the following example:</w:t>
      </w:r>
    </w:p>
    <w:p w14:paraId="12ED27ED"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"file.xml"</w:t>
      </w:r>
      <w:r>
        <w:rPr>
          <w:rFonts w:ascii="Consolas" w:hAnsi="Consolas" w:cs="Consolas"/>
          <w:color w:val="000000"/>
          <w:sz w:val="19"/>
          <w:szCs w:val="19"/>
        </w:rPr>
        <w:t>);</w:t>
      </w:r>
    </w:p>
    <w:p w14:paraId="2F215ED4"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Writer writer = xml;</w:t>
      </w:r>
    </w:p>
    <w:p w14:paraId="2E3FB98B" w14:textId="77777777"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writer.Write(); </w:t>
      </w:r>
      <w:r>
        <w:rPr>
          <w:rFonts w:ascii="Consolas" w:hAnsi="Consolas" w:cs="Consolas"/>
          <w:color w:val="008000"/>
          <w:sz w:val="19"/>
          <w:szCs w:val="19"/>
        </w:rPr>
        <w:t>//ok Write is part of the Writer class</w:t>
      </w:r>
    </w:p>
    <w:p w14:paraId="5DBDCAC2" w14:textId="77777777" w:rsidR="00C8147E" w:rsidRDefault="00C8147E" w:rsidP="00C8147E">
      <w:r>
        <w:rPr>
          <w:rFonts w:ascii="Consolas" w:hAnsi="Consolas" w:cs="Consolas"/>
          <w:color w:val="000000"/>
          <w:sz w:val="19"/>
          <w:szCs w:val="19"/>
        </w:rPr>
        <w:t>writer.</w:t>
      </w:r>
      <w:r w:rsidRPr="001D63D1">
        <w:rPr>
          <w:rFonts w:ascii="Consolas" w:hAnsi="Consolas" w:cs="Consolas"/>
          <w:noProof/>
          <w:color w:val="000000"/>
          <w:sz w:val="19"/>
          <w:szCs w:val="19"/>
        </w:rPr>
        <w:t>FormatXML</w:t>
      </w:r>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14:paraId="55185655" w14:textId="77777777" w:rsidR="00C8147E" w:rsidRDefault="001D63D1" w:rsidP="00C8147E">
      <w:r>
        <w:t>This means if we refer to the XMLWriter or JSONWriter object with the Writer object, we can just access the methods declared inside the Writer class.</w:t>
      </w:r>
    </w:p>
    <w:p w14:paraId="21B4DD43" w14:textId="77777777" w:rsidR="001D63D1" w:rsidRDefault="001D63D1" w:rsidP="00C8147E">
      <w:r>
        <w:t>There is one more limitation. We can’t assign a higher rank object to a lower rank object:</w:t>
      </w:r>
    </w:p>
    <w:p w14:paraId="329919C6" w14:textId="77777777"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w:t>
      </w:r>
      <w:r>
        <w:rPr>
          <w:rFonts w:ascii="Consolas" w:hAnsi="Consolas" w:cs="Consolas"/>
          <w:color w:val="0000FF"/>
          <w:sz w:val="19"/>
          <w:szCs w:val="19"/>
        </w:rPr>
        <w:t>new</w:t>
      </w:r>
      <w:r>
        <w:rPr>
          <w:rFonts w:ascii="Consolas" w:hAnsi="Consolas" w:cs="Consolas"/>
          <w:color w:val="000000"/>
          <w:sz w:val="19"/>
          <w:szCs w:val="19"/>
        </w:rPr>
        <w:t xml:space="preserve"> Writer(</w:t>
      </w:r>
      <w:r>
        <w:rPr>
          <w:rFonts w:ascii="Consolas" w:hAnsi="Consolas" w:cs="Consolas"/>
          <w:color w:val="A31515"/>
          <w:sz w:val="19"/>
          <w:szCs w:val="19"/>
        </w:rPr>
        <w:t>"any name"</w:t>
      </w:r>
      <w:r>
        <w:rPr>
          <w:rFonts w:ascii="Consolas" w:hAnsi="Consolas" w:cs="Consolas"/>
          <w:color w:val="000000"/>
          <w:sz w:val="19"/>
          <w:szCs w:val="19"/>
        </w:rPr>
        <w:t>);</w:t>
      </w:r>
    </w:p>
    <w:p w14:paraId="367E90E1" w14:textId="77777777" w:rsidR="001D63D1" w:rsidRDefault="001D63D1" w:rsidP="001D63D1">
      <w:r>
        <w:rPr>
          <w:rFonts w:ascii="Consolas" w:hAnsi="Consolas" w:cs="Consolas"/>
          <w:color w:val="000000"/>
          <w:sz w:val="19"/>
          <w:szCs w:val="19"/>
        </w:rPr>
        <w:t xml:space="preserve">XMLWriter xml = writer; </w:t>
      </w:r>
      <w:r>
        <w:rPr>
          <w:rFonts w:ascii="Consolas" w:hAnsi="Consolas" w:cs="Consolas"/>
          <w:color w:val="008000"/>
          <w:sz w:val="19"/>
          <w:szCs w:val="19"/>
        </w:rPr>
        <w:t>//error</w:t>
      </w:r>
      <w:r>
        <w:rPr>
          <w:rFonts w:ascii="Consolas" w:hAnsi="Consolas" w:cs="Consolas"/>
          <w:color w:val="000000"/>
          <w:sz w:val="19"/>
          <w:szCs w:val="19"/>
        </w:rPr>
        <w:t xml:space="preserve">            </w:t>
      </w:r>
    </w:p>
    <w:p w14:paraId="3088DA4F" w14:textId="77777777" w:rsidR="001D63D1" w:rsidRDefault="001D63D1" w:rsidP="001D63D1">
      <w:r>
        <w:t>But we can solve this problem by using the “as” keyword:</w:t>
      </w:r>
    </w:p>
    <w:p w14:paraId="0D2BE8F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xml = </w:t>
      </w:r>
      <w:r>
        <w:rPr>
          <w:rFonts w:ascii="Consolas" w:hAnsi="Consolas" w:cs="Consolas"/>
          <w:color w:val="0000FF"/>
          <w:sz w:val="19"/>
          <w:szCs w:val="19"/>
        </w:rPr>
        <w:t>new</w:t>
      </w:r>
      <w:r>
        <w:rPr>
          <w:rFonts w:ascii="Consolas" w:hAnsi="Consolas" w:cs="Consolas"/>
          <w:color w:val="000000"/>
          <w:sz w:val="19"/>
          <w:szCs w:val="19"/>
        </w:rPr>
        <w:t xml:space="preserve"> XMLWriter(</w:t>
      </w:r>
      <w:r>
        <w:rPr>
          <w:rFonts w:ascii="Consolas" w:hAnsi="Consolas" w:cs="Consolas"/>
          <w:color w:val="A31515"/>
          <w:sz w:val="19"/>
          <w:szCs w:val="19"/>
        </w:rPr>
        <w:t>"any name"</w:t>
      </w:r>
      <w:r>
        <w:rPr>
          <w:rFonts w:ascii="Consolas" w:hAnsi="Consolas" w:cs="Consolas"/>
          <w:color w:val="000000"/>
          <w:sz w:val="19"/>
          <w:szCs w:val="19"/>
        </w:rPr>
        <w:t>);</w:t>
      </w:r>
    </w:p>
    <w:p w14:paraId="6895CEAE"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writer = xml; </w:t>
      </w:r>
      <w:r>
        <w:rPr>
          <w:rFonts w:ascii="Consolas" w:hAnsi="Consolas" w:cs="Consolas"/>
          <w:color w:val="008000"/>
          <w:sz w:val="19"/>
          <w:szCs w:val="19"/>
        </w:rPr>
        <w:t>//writer points to xml</w:t>
      </w:r>
    </w:p>
    <w:p w14:paraId="5626DFD2"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p>
    <w:p w14:paraId="2C6569BC" w14:textId="77777777"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XMLWriter newWriter = writer </w:t>
      </w:r>
      <w:r>
        <w:rPr>
          <w:rFonts w:ascii="Consolas" w:hAnsi="Consolas" w:cs="Consolas"/>
          <w:color w:val="0000FF"/>
          <w:sz w:val="19"/>
          <w:szCs w:val="19"/>
        </w:rPr>
        <w:t>as</w:t>
      </w:r>
      <w:r>
        <w:rPr>
          <w:rFonts w:ascii="Consolas" w:hAnsi="Consolas" w:cs="Consolas"/>
          <w:color w:val="000000"/>
          <w:sz w:val="19"/>
          <w:szCs w:val="19"/>
        </w:rPr>
        <w:t xml:space="preserve"> XMLWriter; </w:t>
      </w:r>
      <w:r>
        <w:rPr>
          <w:rFonts w:ascii="Consolas" w:hAnsi="Consolas" w:cs="Consolas"/>
          <w:color w:val="008000"/>
          <w:sz w:val="19"/>
          <w:szCs w:val="19"/>
        </w:rPr>
        <w:t>//this is ok now because writer was xml</w:t>
      </w:r>
    </w:p>
    <w:p w14:paraId="49962118" w14:textId="77777777" w:rsidR="001D63D1"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newWriter.FormatXMLFile();</w:t>
      </w:r>
    </w:p>
    <w:p w14:paraId="1F8080B8" w14:textId="77777777" w:rsidR="00AC166E" w:rsidRDefault="00AC166E" w:rsidP="009D753C">
      <w:pPr>
        <w:autoSpaceDE w:val="0"/>
        <w:autoSpaceDN w:val="0"/>
        <w:adjustRightInd w:val="0"/>
        <w:spacing w:after="0" w:line="240" w:lineRule="auto"/>
      </w:pPr>
    </w:p>
    <w:p w14:paraId="1FD6D502" w14:textId="77777777" w:rsidR="00AC166E" w:rsidRDefault="005D01D4" w:rsidP="005D01D4">
      <w:pPr>
        <w:pStyle w:val="Heading2"/>
      </w:pPr>
      <w:r>
        <w:t>Declaring Methods with the New Keyword</w:t>
      </w:r>
    </w:p>
    <w:p w14:paraId="0FB6701E" w14:textId="404B6BA6" w:rsidR="005D01D4" w:rsidRDefault="005D01D4" w:rsidP="005D01D4">
      <w:r>
        <w:t>In the real world project, we</w:t>
      </w:r>
      <w:r w:rsidR="0046314C">
        <w:t xml:space="preserve"> often need to</w:t>
      </w:r>
      <w:r>
        <w:t xml:space="preserve"> have so many </w:t>
      </w:r>
      <w:r w:rsidR="0046314C">
        <w:t xml:space="preserve">different </w:t>
      </w:r>
      <w:r>
        <w:t xml:space="preserve">functionalities, </w:t>
      </w:r>
      <w:r w:rsidR="0046314C" w:rsidRPr="005D1995">
        <w:rPr>
          <w:noProof/>
        </w:rPr>
        <w:t>and</w:t>
      </w:r>
      <w:r w:rsidR="0046314C">
        <w:rPr>
          <w:noProof/>
        </w:rPr>
        <w:t xml:space="preserve"> that usually leads to the existence of many different methods, properties etc</w:t>
      </w:r>
      <w:r w:rsidRPr="005D01D4">
        <w:rPr>
          <w:noProof/>
        </w:rPr>
        <w:t>.</w:t>
      </w:r>
      <w:r>
        <w:t xml:space="preserve"> Sometimes it is pretty hard to come up with the unique and meaningful name for </w:t>
      </w:r>
      <w:r w:rsidR="0046314C">
        <w:t xml:space="preserve">our </w:t>
      </w:r>
      <w:r>
        <w:t>identifiers</w:t>
      </w:r>
      <w:r w:rsidR="0046314C" w:rsidRPr="005D1995">
        <w:rPr>
          <w:noProof/>
        </w:rPr>
        <w:t>, e</w:t>
      </w:r>
      <w:r w:rsidRPr="005D1995">
        <w:rPr>
          <w:noProof/>
        </w:rPr>
        <w:t>specially</w:t>
      </w:r>
      <w:r>
        <w:t xml:space="preserve"> if we have the inheritance hierarchy</w:t>
      </w:r>
      <w:r w:rsidR="0046314C">
        <w:t>.</w:t>
      </w:r>
      <w:r>
        <w:t xml:space="preserve"> </w:t>
      </w:r>
      <w:r w:rsidR="0046314C" w:rsidRPr="005D1995">
        <w:rPr>
          <w:noProof/>
        </w:rPr>
        <w:t>S</w:t>
      </w:r>
      <w:r w:rsidRPr="005D1995">
        <w:rPr>
          <w:noProof/>
        </w:rPr>
        <w:t>ooner</w:t>
      </w:r>
      <w:r>
        <w:t xml:space="preserve">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w:t>
      </w:r>
      <w:r w:rsidR="0046314C" w:rsidRPr="005D1995">
        <w:rPr>
          <w:noProof/>
        </w:rPr>
        <w:t>If</w:t>
      </w:r>
      <w:r w:rsidR="0046314C">
        <w:t xml:space="preserve"> it comes to that</w:t>
      </w:r>
      <w:r>
        <w:t xml:space="preserve"> </w:t>
      </w:r>
      <w:r w:rsidR="0046314C">
        <w:t>(</w:t>
      </w:r>
      <w:r>
        <w:t>we have two methods with the same name in derived and base class</w:t>
      </w:r>
      <w:r w:rsidR="0046314C">
        <w:t>)</w:t>
      </w:r>
      <w:r>
        <w:t xml:space="preserve"> we are going to receive a warning:</w:t>
      </w:r>
    </w:p>
    <w:p w14:paraId="64F7DFD3" w14:textId="77777777" w:rsidR="005D01D4" w:rsidRDefault="005D01D4" w:rsidP="005D01D4">
      <w:r>
        <w:rPr>
          <w:noProof/>
          <w:lang w:val="sr-Latn-RS" w:eastAsia="sr-Latn-RS"/>
        </w:rPr>
        <w:drawing>
          <wp:inline distT="0" distB="0" distL="0" distR="0" wp14:anchorId="4A35EE8B" wp14:editId="120D2FE1">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14:paraId="145292F2" w14:textId="77777777" w:rsidR="005D01D4" w:rsidRDefault="00856665" w:rsidP="005D01D4">
      <w:pPr>
        <w:pStyle w:val="Heading2"/>
      </w:pPr>
      <w:r>
        <w:t>Using the New K</w:t>
      </w:r>
      <w:r w:rsidR="005D01D4">
        <w:t>eyword</w:t>
      </w:r>
    </w:p>
    <w:p w14:paraId="3EDC19F7" w14:textId="77777777" w:rsidR="005B6ECA" w:rsidRDefault="005B6ECA" w:rsidP="005D01D4">
      <w:r>
        <w:t xml:space="preserve">A method in a derived class hides a method in a base class with the same signature. So, as you see in the picture above, our method SetName exists in the XMLWriter class and Writer class. Since the XMLWriter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14:paraId="1CDD0095" w14:textId="77777777" w:rsidR="005B6ECA" w:rsidRDefault="005B6ECA" w:rsidP="005D01D4">
      <w:del w:id="11" w:author="Vlada" w:date="2018-07-29T19:32:00Z">
        <w:r w:rsidDel="0046314C">
          <w:delText xml:space="preserve"> </w:delText>
        </w:r>
      </w:del>
      <w:r>
        <w:t xml:space="preserve">Although our code will compile and run, we should take this warning seriously. It can happen that another class inherits from the XMLWriter </w:t>
      </w:r>
      <w:r w:rsidRPr="005B6ECA">
        <w:rPr>
          <w:noProof/>
        </w:rPr>
        <w:t>c</w:t>
      </w:r>
      <w:r>
        <w:rPr>
          <w:noProof/>
        </w:rPr>
        <w:t>la</w:t>
      </w:r>
      <w:r w:rsidRPr="005B6ECA">
        <w:rPr>
          <w:noProof/>
        </w:rPr>
        <w:t>ss</w:t>
      </w:r>
      <w:r>
        <w:t xml:space="preserve"> and implements the SetName method. The developer may expect to execute the SetName method from the Writer class (because XMLWriter inherits from </w:t>
      </w:r>
      <w:r>
        <w:lastRenderedPageBreak/>
        <w:t>the Writer) but this is not a case. The SetName method from the Writer class is hidden by the SetName method from the XMLWriter class.</w:t>
      </w:r>
    </w:p>
    <w:p w14:paraId="656C2486" w14:textId="72F5A71D" w:rsidR="005B6ECA" w:rsidRDefault="005B6ECA" w:rsidP="005D01D4">
      <w:del w:id="12" w:author="Vlada" w:date="2018-07-29T19:32:00Z">
        <w:r w:rsidDel="0046314C">
          <w:delText xml:space="preserve"> </w:delText>
        </w:r>
      </w:del>
      <w:r>
        <w:t xml:space="preserve">If we find </w:t>
      </w:r>
      <w:r w:rsidR="00856665">
        <w:t>ourselves</w:t>
      </w:r>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w:t>
      </w:r>
      <w:r w:rsidR="005D1995">
        <w:t>rning message to appear anymore:</w:t>
      </w:r>
    </w:p>
    <w:p w14:paraId="00C2251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33149E5F"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0C67E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FAA92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4A38F19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05986029"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DAA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3E731E1C"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56ECB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5EC317F1"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7D7A69F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410F43"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6F35D06"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44874D"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p>
    <w:p w14:paraId="3D073977"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59344F5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3A780"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40CDA182" w14:textId="77777777"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B9C10F" w14:textId="77777777" w:rsidR="005B6ECA" w:rsidRDefault="005B6ECA" w:rsidP="005B6ECA">
      <w:r>
        <w:rPr>
          <w:rFonts w:ascii="Consolas" w:hAnsi="Consolas" w:cs="Consolas"/>
          <w:color w:val="000000"/>
          <w:sz w:val="19"/>
          <w:szCs w:val="19"/>
        </w:rPr>
        <w:t xml:space="preserve">    }</w:t>
      </w:r>
    </w:p>
    <w:p w14:paraId="10302535" w14:textId="77777777" w:rsidR="005D01D4" w:rsidRDefault="005B6ECA" w:rsidP="005D01D4">
      <w:r>
        <w:t xml:space="preserve"> </w:t>
      </w:r>
    </w:p>
    <w:p w14:paraId="2210240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60437FE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8EACD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48896FB"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7714F8D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9B524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F751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6D2B8F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3B19F42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B941E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7721454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6BAE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80E77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E15659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E6D4A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0377F39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C9A0AF" w14:textId="77777777" w:rsidR="00CA6AC0" w:rsidRDefault="00CA6AC0" w:rsidP="00CA6AC0">
      <w:r>
        <w:rPr>
          <w:rFonts w:ascii="Consolas" w:hAnsi="Consolas" w:cs="Consolas"/>
          <w:color w:val="000000"/>
          <w:sz w:val="19"/>
          <w:szCs w:val="19"/>
        </w:rPr>
        <w:t xml:space="preserve">    }</w:t>
      </w:r>
    </w:p>
    <w:p w14:paraId="71261A76" w14:textId="77777777" w:rsidR="00CA6AC0" w:rsidRDefault="00CA6AC0" w:rsidP="00CA6AC0">
      <w:r>
        <w:t>Now we don’t have a warning message any more.</w:t>
      </w:r>
    </w:p>
    <w:p w14:paraId="5DD2063E" w14:textId="77777777" w:rsidR="00CA6AC0" w:rsidRDefault="00CA6AC0" w:rsidP="00CA6AC0">
      <w:pPr>
        <w:pStyle w:val="Heading2"/>
      </w:pPr>
      <w:r>
        <w:t>Declaring Methods with the Virtual Keyword</w:t>
      </w:r>
    </w:p>
    <w:p w14:paraId="5D466F95" w14:textId="77777777" w:rsidR="00CA6AC0" w:rsidRDefault="00CA6AC0" w:rsidP="00CA6AC0">
      <w:r>
        <w:t xml:space="preserve">Sometimes, we don’t want to hide an implementation of </w:t>
      </w:r>
      <w:r w:rsidR="00856665">
        <w:t>a</w:t>
      </w:r>
      <w:r>
        <w:t xml:space="preserve"> method from </w:t>
      </w:r>
      <w:r w:rsidR="00856665">
        <w:t>a</w:t>
      </w:r>
      <w:r>
        <w:t xml:space="preserve"> base class with the same signature as a method from </w:t>
      </w:r>
      <w:r w:rsidR="00856665">
        <w:t>a</w:t>
      </w:r>
      <w:r>
        <w:t xml:space="preserv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14:paraId="72339904" w14:textId="77777777" w:rsidR="00CA6AC0" w:rsidRDefault="00CA6AC0" w:rsidP="00CA6AC0">
      <w:pPr>
        <w:rPr>
          <w:noProof/>
        </w:rPr>
      </w:pPr>
      <w:r>
        <w:lastRenderedPageBreak/>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14:paraId="40823241" w14:textId="77777777" w:rsidR="00CA6AC0" w:rsidRDefault="00CA6AC0" w:rsidP="00CA6AC0">
      <w:r>
        <w:t>To create a virtual method we use the virtual keyword:</w:t>
      </w:r>
    </w:p>
    <w:p w14:paraId="5DCEAE9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14:paraId="5D0BF16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38D8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D6AFC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821E96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80460F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905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fileName;</w:t>
      </w:r>
    </w:p>
    <w:p w14:paraId="442A9F4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2E195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2D8E628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4A6621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E192A"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to a file"</w:t>
      </w:r>
      <w:r>
        <w:rPr>
          <w:rFonts w:ascii="Consolas" w:hAnsi="Consolas" w:cs="Consolas"/>
          <w:color w:val="000000"/>
          <w:sz w:val="19"/>
          <w:szCs w:val="19"/>
        </w:rPr>
        <w:t>);</w:t>
      </w:r>
    </w:p>
    <w:p w14:paraId="4288401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0F98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7156B6C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ADF65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CF276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7827EAD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6A2D1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3A50176E"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2D9FB586"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0391FF"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a Writer class"</w:t>
      </w:r>
      <w:r>
        <w:rPr>
          <w:rFonts w:ascii="Consolas" w:hAnsi="Consolas" w:cs="Consolas"/>
          <w:color w:val="000000"/>
          <w:sz w:val="19"/>
          <w:szCs w:val="19"/>
        </w:rPr>
        <w:t>);</w:t>
      </w:r>
    </w:p>
    <w:p w14:paraId="1B04C5F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2A9461" w14:textId="77777777" w:rsidR="00CA6AC0" w:rsidRDefault="00CA6AC0" w:rsidP="00CA6AC0">
      <w:pPr>
        <w:autoSpaceDE w:val="0"/>
        <w:autoSpaceDN w:val="0"/>
        <w:adjustRightInd w:val="0"/>
        <w:spacing w:after="0" w:line="240" w:lineRule="auto"/>
      </w:pPr>
      <w:r>
        <w:rPr>
          <w:rFonts w:ascii="Consolas" w:hAnsi="Consolas" w:cs="Consolas"/>
          <w:color w:val="000000"/>
          <w:sz w:val="19"/>
          <w:szCs w:val="19"/>
        </w:rPr>
        <w:t xml:space="preserve">    }</w:t>
      </w:r>
    </w:p>
    <w:p w14:paraId="798B214E" w14:textId="77777777" w:rsidR="00CA6AC0" w:rsidRDefault="00CA6AC0" w:rsidP="00CA6AC0"/>
    <w:p w14:paraId="6989A5E5" w14:textId="77777777" w:rsidR="00CA6AC0" w:rsidRDefault="00CA6AC0" w:rsidP="00CA6AC0">
      <w:pPr>
        <w:pStyle w:val="Heading2"/>
      </w:pPr>
      <w:r>
        <w:t>Declaring Methods with the Override Keyword</w:t>
      </w:r>
    </w:p>
    <w:p w14:paraId="60AE2612" w14:textId="77777777"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14:paraId="13F75F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140DE482"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0402ED"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XMLWriter(</w:t>
      </w:r>
      <w:r>
        <w:rPr>
          <w:rFonts w:ascii="Consolas" w:hAnsi="Consolas" w:cs="Consolas"/>
          <w:color w:val="0000FF"/>
          <w:sz w:val="19"/>
          <w:szCs w:val="19"/>
        </w:rPr>
        <w:t>string</w:t>
      </w:r>
      <w:r>
        <w:rPr>
          <w:rFonts w:ascii="Consolas" w:hAnsi="Consolas" w:cs="Consolas"/>
          <w:color w:val="000000"/>
          <w:sz w:val="19"/>
          <w:szCs w:val="19"/>
        </w:rPr>
        <w:t xml:space="preserve"> fileName)</w:t>
      </w:r>
    </w:p>
    <w:p w14:paraId="58F124A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(fileName)</w:t>
      </w:r>
    </w:p>
    <w:p w14:paraId="3618CD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A1B99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9DF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1DE5BEA5"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FormatXMLFile()</w:t>
      </w:r>
    </w:p>
    <w:p w14:paraId="11CF838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5A5B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"Formating XML file"</w:t>
      </w:r>
      <w:r>
        <w:rPr>
          <w:rFonts w:ascii="Consolas" w:hAnsi="Consolas" w:cs="Consolas"/>
          <w:color w:val="000000"/>
          <w:sz w:val="19"/>
          <w:szCs w:val="19"/>
        </w:rPr>
        <w:t>);</w:t>
      </w:r>
    </w:p>
    <w:p w14:paraId="4AE41961"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E7049"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5E16766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1EC893F3"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09EE8"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373CE4A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1CA14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p>
    <w:p w14:paraId="0362F224"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05EFF30C"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BCE07"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342BC500" w14:textId="77777777"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15E67" w14:textId="77777777" w:rsidR="00CA6AC0" w:rsidRPr="00CA6AC0" w:rsidRDefault="00CA6AC0" w:rsidP="00CA6AC0">
      <w:r>
        <w:rPr>
          <w:rFonts w:ascii="Consolas" w:hAnsi="Consolas" w:cs="Consolas"/>
          <w:color w:val="000000"/>
          <w:sz w:val="19"/>
          <w:szCs w:val="19"/>
        </w:rPr>
        <w:t xml:space="preserve">    }</w:t>
      </w:r>
    </w:p>
    <w:p w14:paraId="16FF6140" w14:textId="77777777" w:rsidR="00CA6AC0" w:rsidRDefault="003441A2" w:rsidP="00CA6AC0">
      <w:r>
        <w:t>If we want, we can call an original implementation of that method in a derived class by using the base keyword:</w:t>
      </w:r>
    </w:p>
    <w:p w14:paraId="5E4280D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Writer</w:t>
      </w:r>
    </w:p>
    <w:p w14:paraId="38554824"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BD61F9"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45F95"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p>
    <w:p w14:paraId="3BB38D9A"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CalculateFileSize()</w:t>
      </w:r>
    </w:p>
    <w:p w14:paraId="724C28CE"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65B3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.CalculateFileSize();</w:t>
      </w:r>
    </w:p>
    <w:p w14:paraId="4AA590D0"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"Calculating file size in the XMLWriter class"</w:t>
      </w:r>
      <w:r>
        <w:rPr>
          <w:rFonts w:ascii="Consolas" w:hAnsi="Consolas" w:cs="Consolas"/>
          <w:color w:val="000000"/>
          <w:sz w:val="19"/>
          <w:szCs w:val="19"/>
        </w:rPr>
        <w:t>);</w:t>
      </w:r>
    </w:p>
    <w:p w14:paraId="4CB15AF2" w14:textId="77777777"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D885" w14:textId="77777777" w:rsidR="003441A2" w:rsidRDefault="003441A2" w:rsidP="003441A2">
      <w:r>
        <w:rPr>
          <w:rFonts w:ascii="Consolas" w:hAnsi="Consolas" w:cs="Consolas"/>
          <w:color w:val="000000"/>
          <w:sz w:val="19"/>
          <w:szCs w:val="19"/>
        </w:rPr>
        <w:t xml:space="preserve">    }</w:t>
      </w:r>
    </w:p>
    <w:p w14:paraId="145141A8" w14:textId="77777777" w:rsidR="003441A2" w:rsidRDefault="003441A2" w:rsidP="003441A2">
      <w:r>
        <w:t xml:space="preserve">All this inheritance actions, and different method implementations with the mentioned keywords has its own </w:t>
      </w:r>
      <w:r w:rsidR="00856665">
        <w:t>unique</w:t>
      </w:r>
      <w:r>
        <w:t xml:space="preserve"> name </w:t>
      </w:r>
      <w:r w:rsidRPr="003441A2">
        <w:rPr>
          <w:b/>
        </w:rPr>
        <w:t>polymorphism</w:t>
      </w:r>
      <w:r>
        <w:rPr>
          <w:b/>
        </w:rPr>
        <w:t>.</w:t>
      </w:r>
    </w:p>
    <w:p w14:paraId="0C508D9F" w14:textId="77777777" w:rsidR="00CA6AC0" w:rsidRDefault="003441A2" w:rsidP="003441A2">
      <w:pPr>
        <w:pStyle w:val="Heading2"/>
      </w:pPr>
      <w:r>
        <w:t>Rules to Follow While Working With Polymorphic Methods</w:t>
      </w:r>
    </w:p>
    <w:p w14:paraId="0955BA19" w14:textId="77777777"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14:paraId="38D10070" w14:textId="70F6D9B8"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w:t>
      </w:r>
      <w:r w:rsidR="00211511" w:rsidRPr="00920F09">
        <w:rPr>
          <w:noProof/>
        </w:rPr>
        <w:t>overridden</w:t>
      </w:r>
      <w:r w:rsidR="00402897">
        <w:t xml:space="preserve"> methods can’t be private because a derived class can’t change the protection level of a method that it inherits</w:t>
      </w:r>
    </w:p>
    <w:p w14:paraId="450A9ABC" w14:textId="1ED72FF8"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w:t>
      </w:r>
      <w:r w:rsidRPr="00920F09">
        <w:rPr>
          <w:noProof/>
        </w:rPr>
        <w:t>overrid</w:t>
      </w:r>
      <w:r w:rsidR="00211511" w:rsidRPr="00920F09">
        <w:rPr>
          <w:noProof/>
        </w:rPr>
        <w:t>den</w:t>
      </w:r>
      <w:r>
        <w:t xml:space="preserve"> methods must be identical</w:t>
      </w:r>
    </w:p>
    <w:p w14:paraId="42DEF42A" w14:textId="77777777" w:rsidR="00402897" w:rsidRDefault="00402897" w:rsidP="003441A2">
      <w:pPr>
        <w:pStyle w:val="ListParagraph"/>
        <w:numPr>
          <w:ilvl w:val="0"/>
          <w:numId w:val="4"/>
        </w:numPr>
      </w:pPr>
      <w:r>
        <w:t>We can override only a virtual method. If we try to override a method that has no virtual keyword, we will get an error</w:t>
      </w:r>
    </w:p>
    <w:p w14:paraId="7E49CF3D" w14:textId="77777777"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14:paraId="70A04B26" w14:textId="2E234282" w:rsidR="00402897" w:rsidRDefault="00402897" w:rsidP="003441A2">
      <w:pPr>
        <w:pStyle w:val="ListParagraph"/>
        <w:numPr>
          <w:ilvl w:val="0"/>
          <w:numId w:val="4"/>
        </w:numPr>
      </w:pPr>
      <w:r>
        <w:t xml:space="preserve">An </w:t>
      </w:r>
      <w:r w:rsidR="00211511">
        <w:t xml:space="preserve">overridden </w:t>
      </w:r>
      <w:r>
        <w:t xml:space="preserve">method is a </w:t>
      </w:r>
      <w:r w:rsidRPr="00402897">
        <w:rPr>
          <w:noProof/>
        </w:rPr>
        <w:t>virt</w:t>
      </w:r>
      <w:r>
        <w:rPr>
          <w:noProof/>
        </w:rPr>
        <w:t>u</w:t>
      </w:r>
      <w:r w:rsidRPr="00402897">
        <w:rPr>
          <w:noProof/>
        </w:rPr>
        <w:t>al</w:t>
      </w:r>
      <w:r>
        <w:t xml:space="preserve"> one as well, so it can be overridden in a further derived class</w:t>
      </w:r>
    </w:p>
    <w:p w14:paraId="506FD189" w14:textId="77777777" w:rsidR="0049004C" w:rsidRDefault="0049004C" w:rsidP="0049004C"/>
    <w:p w14:paraId="6CC661CA" w14:textId="77777777" w:rsidR="0049004C" w:rsidRDefault="00A332AB" w:rsidP="00A332AB">
      <w:pPr>
        <w:pStyle w:val="Heading1"/>
      </w:pPr>
      <w:r>
        <w:t>Interfaces</w:t>
      </w:r>
    </w:p>
    <w:p w14:paraId="11A2673D" w14:textId="77777777"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w:t>
      </w:r>
      <w:r w:rsidR="00152999">
        <w:rPr>
          <w:noProof/>
        </w:rPr>
        <w:t>members</w:t>
      </w:r>
      <w:r w:rsidR="00CB669D">
        <w:rPr>
          <w:noProof/>
        </w:rPr>
        <w:t xml:space="preserve">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14:paraId="1E5F5585" w14:textId="7EC280D7" w:rsidR="00CB669D" w:rsidRDefault="00CB669D" w:rsidP="00A332AB">
      <w:pPr>
        <w:rPr>
          <w:noProof/>
        </w:rPr>
      </w:pPr>
      <w:r>
        <w:t xml:space="preserve">We can look at the interface as a contract which states that a class that </w:t>
      </w:r>
      <w:r w:rsidR="00211511" w:rsidRPr="00920F09">
        <w:rPr>
          <w:noProof/>
        </w:rPr>
        <w:t>implements</w:t>
      </w:r>
      <w:r>
        <w:t xml:space="preserve"> an interface must </w:t>
      </w:r>
      <w:r w:rsidRPr="00CB669D">
        <w:rPr>
          <w:noProof/>
        </w:rPr>
        <w:t>imp</w:t>
      </w:r>
      <w:r w:rsidR="00152999">
        <w:rPr>
          <w:noProof/>
        </w:rPr>
        <w:t>lement all the members from it</w:t>
      </w:r>
      <w:r w:rsidRPr="00CB669D">
        <w:rPr>
          <w:noProof/>
        </w:rPr>
        <w:t>.</w:t>
      </w:r>
    </w:p>
    <w:p w14:paraId="4A60984C" w14:textId="77777777" w:rsidR="00CB669D" w:rsidRDefault="00CB669D" w:rsidP="00CB669D">
      <w:pPr>
        <w:pStyle w:val="Heading2"/>
        <w:rPr>
          <w:noProof/>
        </w:rPr>
      </w:pPr>
      <w:r>
        <w:rPr>
          <w:noProof/>
        </w:rPr>
        <w:t>Defining an Interface</w:t>
      </w:r>
    </w:p>
    <w:p w14:paraId="76BF724C" w14:textId="7A2EB9BF"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w:t>
      </w:r>
      <w:r w:rsidR="00211511" w:rsidRPr="00920F09">
        <w:rPr>
          <w:noProof/>
        </w:rPr>
        <w:t>the</w:t>
      </w:r>
      <w:r>
        <w:t xml:space="preserve"> class th</w:t>
      </w:r>
      <w:r w:rsidR="001562F0">
        <w:t xml:space="preserve">at </w:t>
      </w:r>
      <w:r w:rsidR="00211511" w:rsidRPr="00920F09">
        <w:rPr>
          <w:noProof/>
        </w:rPr>
        <w:t>implements</w:t>
      </w:r>
      <w:r w:rsidR="001562F0">
        <w:t xml:space="preserve"> that interface:</w:t>
      </w:r>
    </w:p>
    <w:p w14:paraId="2990D3E2"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interface</w:t>
      </w:r>
      <w:r>
        <w:rPr>
          <w:rFonts w:ascii="Consolas" w:hAnsi="Consolas" w:cs="Consolas"/>
          <w:color w:val="000000"/>
          <w:sz w:val="19"/>
          <w:szCs w:val="19"/>
        </w:rPr>
        <w:t xml:space="preserve"> </w:t>
      </w:r>
      <w:r>
        <w:rPr>
          <w:rFonts w:ascii="Consolas" w:hAnsi="Consolas" w:cs="Consolas"/>
          <w:color w:val="2B91AF"/>
          <w:sz w:val="19"/>
          <w:szCs w:val="19"/>
        </w:rPr>
        <w:t>InterfaceName</w:t>
      </w:r>
    </w:p>
    <w:p w14:paraId="341D4BC3"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F03654" w14:textId="77777777"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returnType methodName(paramType paramName...);</w:t>
      </w:r>
    </w:p>
    <w:p w14:paraId="34612116" w14:textId="77777777" w:rsidR="00CB669D" w:rsidRDefault="00CB669D" w:rsidP="00CB669D">
      <w:r>
        <w:rPr>
          <w:rFonts w:ascii="Consolas" w:hAnsi="Consolas" w:cs="Consolas"/>
          <w:color w:val="000000"/>
          <w:sz w:val="19"/>
          <w:szCs w:val="19"/>
        </w:rPr>
        <w:t>}</w:t>
      </w:r>
    </w:p>
    <w:p w14:paraId="0D3F2A67" w14:textId="77777777" w:rsidR="00CB669D" w:rsidRDefault="001562F0" w:rsidP="001562F0">
      <w:pPr>
        <w:pStyle w:val="Heading2"/>
      </w:pPr>
      <w:r>
        <w:t>Implementing an Interface</w:t>
      </w:r>
    </w:p>
    <w:p w14:paraId="4B4A69FD" w14:textId="77777777"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w:t>
      </w:r>
      <w:r w:rsidR="00152999">
        <w:t>and</w:t>
      </w:r>
      <w:r>
        <w:t xml:space="preserve"> implements </w:t>
      </w:r>
      <w:r>
        <w:rPr>
          <w:b/>
        </w:rPr>
        <w:t>all the members</w:t>
      </w:r>
      <w:r>
        <w:t xml:space="preserve"> from </w:t>
      </w:r>
      <w:r w:rsidR="00152999">
        <w:t>it</w:t>
      </w:r>
      <w:r w:rsidR="00E01EE8">
        <w:t>:</w:t>
      </w:r>
    </w:p>
    <w:p w14:paraId="00D0EE1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InterfaceName</w:t>
      </w:r>
    </w:p>
    <w:p w14:paraId="6A49F63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869D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14:paraId="50821136" w14:textId="77777777" w:rsidR="00E01EE8" w:rsidRDefault="00E01EE8" w:rsidP="00E01EE8">
      <w:r>
        <w:rPr>
          <w:rFonts w:ascii="Consolas" w:hAnsi="Consolas" w:cs="Consolas"/>
          <w:color w:val="000000"/>
          <w:sz w:val="19"/>
          <w:szCs w:val="19"/>
        </w:rPr>
        <w:t>}</w:t>
      </w:r>
    </w:p>
    <w:p w14:paraId="28DB1ADD" w14:textId="77777777" w:rsidR="001562F0" w:rsidRDefault="00E01EE8" w:rsidP="00E01EE8">
      <w:r>
        <w:t xml:space="preserve">Let’s see all of this </w:t>
      </w:r>
      <w:r>
        <w:rPr>
          <w:noProof/>
        </w:rPr>
        <w:t xml:space="preserve">through the </w:t>
      </w:r>
      <w:r w:rsidRPr="00E01EE8">
        <w:rPr>
          <w:noProof/>
        </w:rPr>
        <w:t>example</w:t>
      </w:r>
      <w:r>
        <w:t>:</w:t>
      </w:r>
    </w:p>
    <w:p w14:paraId="78A24661"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IWriter</w:t>
      </w:r>
    </w:p>
    <w:p w14:paraId="0472FCFD"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A60323A" w14:textId="77777777"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6773BD60" w14:textId="77777777" w:rsidR="00E01EE8" w:rsidRDefault="00E01B47" w:rsidP="00E01B47">
      <w:r>
        <w:rPr>
          <w:rFonts w:ascii="Consolas" w:hAnsi="Consolas" w:cs="Consolas"/>
          <w:color w:val="000000"/>
          <w:sz w:val="19"/>
          <w:szCs w:val="19"/>
        </w:rPr>
        <w:t>}</w:t>
      </w:r>
    </w:p>
    <w:p w14:paraId="5E34F1B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sidR="00E01B47">
        <w:rPr>
          <w:rFonts w:ascii="Consolas" w:hAnsi="Consolas" w:cs="Consolas"/>
          <w:color w:val="000000"/>
          <w:sz w:val="19"/>
          <w:szCs w:val="19"/>
        </w:rPr>
        <w:t>: IWriter</w:t>
      </w:r>
    </w:p>
    <w:p w14:paraId="30295A7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D803310"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Write</w:t>
      </w:r>
      <w:r>
        <w:rPr>
          <w:rFonts w:ascii="Consolas" w:hAnsi="Consolas" w:cs="Consolas"/>
          <w:color w:val="000000"/>
          <w:sz w:val="19"/>
          <w:szCs w:val="19"/>
        </w:rPr>
        <w:t>File()</w:t>
      </w:r>
    </w:p>
    <w:p w14:paraId="7A33D0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D71524"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ing file in the XmlWriter</w:t>
      </w:r>
      <w:r>
        <w:rPr>
          <w:rFonts w:ascii="Consolas" w:hAnsi="Consolas" w:cs="Consolas"/>
          <w:color w:val="A31515"/>
          <w:sz w:val="19"/>
          <w:szCs w:val="19"/>
        </w:rPr>
        <w:t xml:space="preserve"> class."</w:t>
      </w:r>
      <w:r>
        <w:rPr>
          <w:rFonts w:ascii="Consolas" w:hAnsi="Consolas" w:cs="Consolas"/>
          <w:color w:val="000000"/>
          <w:sz w:val="19"/>
          <w:szCs w:val="19"/>
        </w:rPr>
        <w:t>);</w:t>
      </w:r>
    </w:p>
    <w:p w14:paraId="4652D487"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B3" w14:textId="77777777" w:rsidR="00E01EE8" w:rsidRDefault="00E01EE8" w:rsidP="00E01EE8">
      <w:r>
        <w:rPr>
          <w:rFonts w:ascii="Consolas" w:hAnsi="Consolas" w:cs="Consolas"/>
          <w:color w:val="000000"/>
          <w:sz w:val="19"/>
          <w:szCs w:val="19"/>
        </w:rPr>
        <w:t>}</w:t>
      </w:r>
    </w:p>
    <w:p w14:paraId="69BCFC01" w14:textId="77777777" w:rsidR="00E01EE8" w:rsidRDefault="00E01EE8" w:rsidP="00E01EE8"/>
    <w:p w14:paraId="121C9473"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I</w:t>
      </w:r>
      <w:r w:rsidR="00E01B47">
        <w:rPr>
          <w:rFonts w:ascii="Consolas" w:hAnsi="Consolas" w:cs="Consolas"/>
          <w:color w:val="000000"/>
          <w:sz w:val="19"/>
          <w:szCs w:val="19"/>
        </w:rPr>
        <w:t>Writer</w:t>
      </w:r>
    </w:p>
    <w:p w14:paraId="6D77AA56"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CE85A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67EB0EFE"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AB1B9D"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JsonWritter class."</w:t>
      </w:r>
      <w:r>
        <w:rPr>
          <w:rFonts w:ascii="Consolas" w:hAnsi="Consolas" w:cs="Consolas"/>
          <w:color w:val="000000"/>
          <w:sz w:val="19"/>
          <w:szCs w:val="19"/>
        </w:rPr>
        <w:t>);</w:t>
      </w:r>
    </w:p>
    <w:p w14:paraId="224F1ABF" w14:textId="77777777"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C1DA84" w14:textId="77777777" w:rsidR="00E01EE8" w:rsidRDefault="00E01EE8" w:rsidP="00E01EE8">
      <w:r>
        <w:rPr>
          <w:rFonts w:ascii="Consolas" w:hAnsi="Consolas" w:cs="Consolas"/>
          <w:color w:val="000000"/>
          <w:sz w:val="19"/>
          <w:szCs w:val="19"/>
        </w:rPr>
        <w:t>}</w:t>
      </w:r>
    </w:p>
    <w:p w14:paraId="5AE8DE95" w14:textId="77777777" w:rsidR="00E01EE8" w:rsidRDefault="00E01EE8" w:rsidP="00E01EE8">
      <w:r>
        <w:t xml:space="preserve">As we can see, after our classes </w:t>
      </w:r>
      <w:r w:rsidRPr="00E01EE8">
        <w:rPr>
          <w:noProof/>
        </w:rPr>
        <w:t>inherit</w:t>
      </w:r>
      <w:r>
        <w:t xml:space="preserve"> from an interface, they </w:t>
      </w:r>
      <w:r w:rsidR="0077092A">
        <w:t>must implement the member Write</w:t>
      </w:r>
      <w:r>
        <w:t>File(). Otherwise, we would get a compiler error.</w:t>
      </w:r>
    </w:p>
    <w:p w14:paraId="32AFD1CC" w14:textId="77777777" w:rsidR="00E01EE8" w:rsidRDefault="00E01EE8" w:rsidP="00E01EE8">
      <w:r>
        <w:t>When we implement an int</w:t>
      </w:r>
      <w:r w:rsidR="00F06EA5">
        <w:t>erface, we must ensure to provide method implementation by following this rules:</w:t>
      </w:r>
    </w:p>
    <w:p w14:paraId="1E104685" w14:textId="77777777" w:rsidR="00F06EA5" w:rsidRDefault="00F06EA5" w:rsidP="00F06EA5">
      <w:pPr>
        <w:pStyle w:val="ListParagraph"/>
        <w:numPr>
          <w:ilvl w:val="0"/>
          <w:numId w:val="5"/>
        </w:numPr>
      </w:pPr>
      <w:r>
        <w:t>The method names and return types must match exactly</w:t>
      </w:r>
    </w:p>
    <w:p w14:paraId="716E13C3" w14:textId="77777777" w:rsidR="00F06EA5" w:rsidRDefault="00F06EA5" w:rsidP="00F06EA5">
      <w:pPr>
        <w:pStyle w:val="ListParagraph"/>
        <w:numPr>
          <w:ilvl w:val="0"/>
          <w:numId w:val="5"/>
        </w:numPr>
      </w:pPr>
      <w:r>
        <w:t>Any parameters must match exactly</w:t>
      </w:r>
    </w:p>
    <w:p w14:paraId="26F90991" w14:textId="77777777"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14:paraId="3AF0BE8B" w14:textId="2B291202" w:rsidR="00F06EA5" w:rsidRDefault="00F06EA5" w:rsidP="00F06EA5">
      <w:r>
        <w:t xml:space="preserve">A class can inherit from </w:t>
      </w:r>
      <w:r w:rsidR="00211511">
        <w:t xml:space="preserve">a </w:t>
      </w:r>
      <w:r>
        <w:t xml:space="preserve">class and </w:t>
      </w:r>
      <w:r w:rsidR="00211511" w:rsidRPr="00920F09">
        <w:rPr>
          <w:noProof/>
        </w:rPr>
        <w:t>implement</w:t>
      </w:r>
      <w:r w:rsidR="00211511">
        <w:t xml:space="preserve"> an</w:t>
      </w:r>
      <w:r>
        <w:t xml:space="preserve">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14:paraId="40CA9D2F" w14:textId="77777777" w:rsidR="00F06EA5" w:rsidRDefault="00F06EA5" w:rsidP="0077092A">
      <w:pPr>
        <w:autoSpaceDE w:val="0"/>
        <w:autoSpaceDN w:val="0"/>
        <w:adjustRightInd w:val="0"/>
        <w:spacing w:after="0" w:line="240" w:lineRule="auto"/>
        <w:rPr>
          <w:rFonts w:ascii="Consolas" w:hAnsi="Consolas" w:cs="Consolas"/>
          <w:noProof/>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14:paraId="37FC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4BD22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26CB22A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9FC2DF6"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base Writer class."</w:t>
      </w:r>
      <w:r>
        <w:rPr>
          <w:rFonts w:ascii="Consolas" w:hAnsi="Consolas" w:cs="Consolas"/>
          <w:color w:val="000000"/>
          <w:sz w:val="19"/>
          <w:szCs w:val="19"/>
        </w:rPr>
        <w:t>);</w:t>
      </w:r>
    </w:p>
    <w:p w14:paraId="3A7C2E67"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CFECF" w14:textId="77777777" w:rsidR="00F06EA5" w:rsidRDefault="00F06EA5" w:rsidP="00F06EA5">
      <w:r>
        <w:rPr>
          <w:rFonts w:ascii="Consolas" w:hAnsi="Consolas" w:cs="Consolas"/>
          <w:color w:val="000000"/>
          <w:sz w:val="19"/>
          <w:szCs w:val="19"/>
        </w:rPr>
        <w:t>}</w:t>
      </w:r>
    </w:p>
    <w:p w14:paraId="1298196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7014365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275E6A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101F358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4EB6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Xml</w:t>
      </w:r>
      <w:r w:rsidR="0077092A">
        <w:rPr>
          <w:rFonts w:ascii="Consolas" w:hAnsi="Consolas" w:cs="Consolas"/>
          <w:color w:val="A31515"/>
          <w:sz w:val="19"/>
          <w:szCs w:val="19"/>
        </w:rPr>
        <w:t>Writer</w:t>
      </w:r>
      <w:r>
        <w:rPr>
          <w:rFonts w:ascii="Consolas" w:hAnsi="Consolas" w:cs="Consolas"/>
          <w:color w:val="A31515"/>
          <w:sz w:val="19"/>
          <w:szCs w:val="19"/>
        </w:rPr>
        <w:t xml:space="preserve"> class."</w:t>
      </w:r>
      <w:r>
        <w:rPr>
          <w:rFonts w:ascii="Consolas" w:hAnsi="Consolas" w:cs="Consolas"/>
          <w:color w:val="000000"/>
          <w:sz w:val="19"/>
          <w:szCs w:val="19"/>
        </w:rPr>
        <w:t>);</w:t>
      </w:r>
    </w:p>
    <w:p w14:paraId="0CD7E88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10EB0"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0D9D48E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6601E2DC"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90D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662B6FD5"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E1B37" w14:textId="77777777" w:rsidR="00F06EA5" w:rsidRDefault="00F06EA5" w:rsidP="00F06EA5">
      <w:r>
        <w:rPr>
          <w:rFonts w:ascii="Consolas" w:hAnsi="Consolas" w:cs="Consolas"/>
          <w:color w:val="000000"/>
          <w:sz w:val="19"/>
          <w:szCs w:val="19"/>
        </w:rPr>
        <w:t>}</w:t>
      </w:r>
    </w:p>
    <w:p w14:paraId="3A16E8D8"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JsonWriter</w:t>
      </w:r>
      <w:r>
        <w:rPr>
          <w:rFonts w:ascii="Consolas" w:hAnsi="Consolas" w:cs="Consolas"/>
          <w:color w:val="000000"/>
          <w:sz w:val="19"/>
          <w:szCs w:val="19"/>
        </w:rPr>
        <w:t xml:space="preserve">: </w:t>
      </w:r>
      <w:r w:rsidR="0077092A">
        <w:rPr>
          <w:rFonts w:ascii="Consolas" w:hAnsi="Consolas" w:cs="Consolas"/>
          <w:color w:val="000000"/>
          <w:sz w:val="19"/>
          <w:szCs w:val="19"/>
        </w:rPr>
        <w:t>FileBase</w:t>
      </w:r>
      <w:r>
        <w:rPr>
          <w:rFonts w:ascii="Consolas" w:hAnsi="Consolas" w:cs="Consolas"/>
          <w:color w:val="000000"/>
          <w:sz w:val="19"/>
          <w:szCs w:val="19"/>
        </w:rPr>
        <w:t>, I</w:t>
      </w:r>
      <w:r w:rsidR="0077092A">
        <w:rPr>
          <w:rFonts w:ascii="Consolas" w:hAnsi="Consolas" w:cs="Consolas"/>
          <w:color w:val="000000"/>
          <w:sz w:val="19"/>
          <w:szCs w:val="19"/>
        </w:rPr>
        <w:t>Writer</w:t>
      </w:r>
    </w:p>
    <w:p w14:paraId="1BEF7479"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53FCCE"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0077092A">
        <w:rPr>
          <w:rFonts w:ascii="Consolas" w:hAnsi="Consolas" w:cs="Consolas"/>
          <w:color w:val="000000"/>
          <w:sz w:val="19"/>
          <w:szCs w:val="19"/>
        </w:rPr>
        <w:t>Write</w:t>
      </w:r>
      <w:r>
        <w:rPr>
          <w:rFonts w:ascii="Consolas" w:hAnsi="Consolas" w:cs="Consolas"/>
          <w:color w:val="000000"/>
          <w:sz w:val="19"/>
          <w:szCs w:val="19"/>
        </w:rPr>
        <w:t>File()</w:t>
      </w:r>
    </w:p>
    <w:p w14:paraId="4D16432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1BF51B"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ting file in the JsonWritter class."</w:t>
      </w:r>
      <w:r>
        <w:rPr>
          <w:rFonts w:ascii="Consolas" w:hAnsi="Consolas" w:cs="Consolas"/>
          <w:color w:val="000000"/>
          <w:sz w:val="19"/>
          <w:szCs w:val="19"/>
        </w:rPr>
        <w:t>);</w:t>
      </w:r>
    </w:p>
    <w:p w14:paraId="4D96EBE4"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E476E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p>
    <w:p w14:paraId="24B3278F"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08015B0A"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0E4A0D"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JsonWriter class."</w:t>
      </w:r>
      <w:r>
        <w:rPr>
          <w:rFonts w:ascii="Consolas" w:hAnsi="Consolas" w:cs="Consolas"/>
          <w:color w:val="000000"/>
          <w:sz w:val="19"/>
          <w:szCs w:val="19"/>
        </w:rPr>
        <w:t>);</w:t>
      </w:r>
    </w:p>
    <w:p w14:paraId="3A3BB023" w14:textId="77777777"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0F945" w14:textId="77777777" w:rsidR="00F06EA5" w:rsidRDefault="00F06EA5" w:rsidP="00F06EA5">
      <w:r>
        <w:rPr>
          <w:rFonts w:ascii="Consolas" w:hAnsi="Consolas" w:cs="Consolas"/>
          <w:color w:val="000000"/>
          <w:sz w:val="19"/>
          <w:szCs w:val="19"/>
        </w:rPr>
        <w:t>}</w:t>
      </w:r>
    </w:p>
    <w:p w14:paraId="37C79BA4" w14:textId="0295B916" w:rsidR="00F06EA5" w:rsidRDefault="00F06EA5" w:rsidP="00F06EA5">
      <w:pPr>
        <w:pStyle w:val="Heading2"/>
      </w:pPr>
      <w:r>
        <w:t>Referenc</w:t>
      </w:r>
      <w:r w:rsidR="00211511">
        <w:t>ing</w:t>
      </w:r>
      <w:r>
        <w:t xml:space="preserve"> Classes Through Interface</w:t>
      </w:r>
      <w:r w:rsidR="00211511">
        <w:t>s</w:t>
      </w:r>
    </w:p>
    <w:p w14:paraId="7FAAB8AB" w14:textId="77777777" w:rsidR="00F06EA5" w:rsidRDefault="00F06EA5" w:rsidP="00F06EA5">
      <w:r>
        <w:t>In the same way that we can reference an object by usi</w:t>
      </w:r>
      <w:r w:rsidR="000A524C">
        <w:t xml:space="preserve">ng a </w:t>
      </w:r>
      <w:r w:rsidR="00CD6BD6">
        <w:t xml:space="preserve">class </w:t>
      </w:r>
      <w:r w:rsidR="000A524C">
        <w:t xml:space="preserve">variable, we can </w:t>
      </w:r>
      <w:r w:rsidR="00152999">
        <w:t xml:space="preserve">define an object by using </w:t>
      </w:r>
      <w:r w:rsidR="00CD6BD6">
        <w:t xml:space="preserve">an </w:t>
      </w:r>
      <w:r w:rsidR="00152999">
        <w:t>interface variable</w:t>
      </w:r>
      <w:r w:rsidR="000A524C">
        <w:t>:</w:t>
      </w:r>
    </w:p>
    <w:p w14:paraId="537B6D02"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4111CD5A" w14:textId="77777777" w:rsidR="000A524C" w:rsidRDefault="000A524C"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writer.SetName();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14:paraId="62FFD78D" w14:textId="77777777" w:rsidR="000A524C" w:rsidRDefault="000A524C" w:rsidP="000A524C">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 xml:space="preserve">File(); </w:t>
      </w:r>
      <w:r>
        <w:rPr>
          <w:rFonts w:ascii="Consolas" w:hAnsi="Consolas" w:cs="Consolas"/>
          <w:color w:val="008000"/>
          <w:sz w:val="19"/>
          <w:szCs w:val="19"/>
        </w:rPr>
        <w:t>//method from an interface</w:t>
      </w:r>
    </w:p>
    <w:p w14:paraId="0BFD1E9B" w14:textId="77777777"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14:paraId="088BE6BF"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IWriter</w:t>
      </w:r>
      <w:r w:rsidR="000A524C">
        <w:rPr>
          <w:rFonts w:ascii="Consolas" w:hAnsi="Consolas" w:cs="Consolas"/>
          <w:color w:val="000000"/>
          <w:sz w:val="19"/>
          <w:szCs w:val="19"/>
        </w:rPr>
        <w:t xml:space="preserve"> </w:t>
      </w:r>
      <w:r>
        <w:rPr>
          <w:rFonts w:ascii="Consolas" w:hAnsi="Consolas" w:cs="Consolas"/>
          <w:noProof/>
          <w:color w:val="000000"/>
          <w:sz w:val="19"/>
          <w:szCs w:val="19"/>
        </w:rPr>
        <w:t>writer</w:t>
      </w:r>
      <w:r w:rsidR="000A524C">
        <w:rPr>
          <w:rFonts w:ascii="Consolas" w:hAnsi="Consolas" w:cs="Consolas"/>
          <w:color w:val="000000"/>
          <w:sz w:val="19"/>
          <w:szCs w:val="19"/>
        </w:rPr>
        <w:t xml:space="preserve"> = </w:t>
      </w:r>
      <w:r w:rsidR="000A524C">
        <w:rPr>
          <w:rFonts w:ascii="Consolas" w:hAnsi="Consolas" w:cs="Consolas"/>
          <w:color w:val="0000FF"/>
          <w:sz w:val="19"/>
          <w:szCs w:val="19"/>
        </w:rPr>
        <w:t>new</w:t>
      </w:r>
      <w:r w:rsidR="000A524C">
        <w:rPr>
          <w:rFonts w:ascii="Consolas" w:hAnsi="Consolas" w:cs="Consolas"/>
          <w:color w:val="000000"/>
          <w:sz w:val="19"/>
          <w:szCs w:val="19"/>
        </w:rPr>
        <w:t xml:space="preserve"> XmlWriter();</w:t>
      </w:r>
    </w:p>
    <w:p w14:paraId="7A1FD6F8" w14:textId="77777777" w:rsidR="000A524C" w:rsidRDefault="00152999" w:rsidP="000A524C">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w:t>writer</w:t>
      </w:r>
      <w:r w:rsidR="000A524C">
        <w:rPr>
          <w:rFonts w:ascii="Consolas" w:hAnsi="Consolas" w:cs="Consolas"/>
          <w:color w:val="000000"/>
          <w:sz w:val="19"/>
          <w:szCs w:val="19"/>
        </w:rPr>
        <w:t>.</w:t>
      </w:r>
      <w:r w:rsidR="0077092A">
        <w:rPr>
          <w:rFonts w:ascii="Consolas" w:hAnsi="Consolas" w:cs="Consolas"/>
          <w:color w:val="000000"/>
          <w:sz w:val="19"/>
          <w:szCs w:val="19"/>
        </w:rPr>
        <w:t>Wri</w:t>
      </w:r>
      <w:r w:rsidR="000A524C">
        <w:rPr>
          <w:rFonts w:ascii="Consolas" w:hAnsi="Consolas" w:cs="Consolas"/>
          <w:color w:val="000000"/>
          <w:sz w:val="19"/>
          <w:szCs w:val="19"/>
        </w:rPr>
        <w:t>t</w:t>
      </w:r>
      <w:r w:rsidR="0077092A">
        <w:rPr>
          <w:rFonts w:ascii="Consolas" w:hAnsi="Consolas" w:cs="Consolas"/>
          <w:color w:val="000000"/>
          <w:sz w:val="19"/>
          <w:szCs w:val="19"/>
        </w:rPr>
        <w:t>e</w:t>
      </w:r>
      <w:r w:rsidR="000A524C">
        <w:rPr>
          <w:rFonts w:ascii="Consolas" w:hAnsi="Consolas" w:cs="Consolas"/>
          <w:color w:val="000000"/>
          <w:sz w:val="19"/>
          <w:szCs w:val="19"/>
        </w:rPr>
        <w:t xml:space="preserve">File(); </w:t>
      </w:r>
      <w:r w:rsidR="0077092A">
        <w:rPr>
          <w:rFonts w:ascii="Consolas" w:hAnsi="Consolas" w:cs="Consolas"/>
          <w:color w:val="008000"/>
          <w:sz w:val="19"/>
          <w:szCs w:val="19"/>
        </w:rPr>
        <w:t>//method fro</w:t>
      </w:r>
      <w:r w:rsidR="000A524C">
        <w:rPr>
          <w:rFonts w:ascii="Consolas" w:hAnsi="Consolas" w:cs="Consolas"/>
          <w:color w:val="008000"/>
          <w:sz w:val="19"/>
          <w:szCs w:val="19"/>
        </w:rPr>
        <w:t>m an interface</w:t>
      </w:r>
    </w:p>
    <w:p w14:paraId="3286E107" w14:textId="77777777" w:rsidR="000A524C" w:rsidRDefault="00152999" w:rsidP="000A524C">
      <w:r>
        <w:rPr>
          <w:rFonts w:ascii="Consolas" w:hAnsi="Consolas" w:cs="Consolas"/>
          <w:noProof/>
          <w:color w:val="000000"/>
          <w:sz w:val="19"/>
          <w:szCs w:val="19"/>
        </w:rPr>
        <w:t>writer</w:t>
      </w:r>
      <w:r w:rsidR="000A524C">
        <w:rPr>
          <w:rFonts w:ascii="Consolas" w:hAnsi="Consolas" w:cs="Consolas"/>
          <w:color w:val="000000"/>
          <w:sz w:val="19"/>
          <w:szCs w:val="19"/>
        </w:rPr>
        <w:t xml:space="preserve">.SetName(); </w:t>
      </w:r>
      <w:r w:rsidR="000A524C">
        <w:rPr>
          <w:rFonts w:ascii="Consolas" w:hAnsi="Consolas" w:cs="Consolas"/>
          <w:color w:val="008000"/>
          <w:sz w:val="19"/>
          <w:szCs w:val="19"/>
        </w:rPr>
        <w:t>//error the SetName method is not part of the I</w:t>
      </w:r>
      <w:r w:rsidR="0077092A">
        <w:rPr>
          <w:rFonts w:ascii="Consolas" w:hAnsi="Consolas" w:cs="Consolas"/>
          <w:color w:val="008000"/>
          <w:sz w:val="19"/>
          <w:szCs w:val="19"/>
        </w:rPr>
        <w:t>Writer</w:t>
      </w:r>
      <w:r w:rsidR="000A524C">
        <w:rPr>
          <w:rFonts w:ascii="Consolas" w:hAnsi="Consolas" w:cs="Consolas"/>
          <w:color w:val="008000"/>
          <w:sz w:val="19"/>
          <w:szCs w:val="19"/>
        </w:rPr>
        <w:t xml:space="preserve"> interface</w:t>
      </w:r>
    </w:p>
    <w:p w14:paraId="7B73A9F9" w14:textId="77777777" w:rsidR="000A524C" w:rsidRDefault="000A524C" w:rsidP="000A524C">
      <w:r>
        <w:t xml:space="preserve">If we use an interface to create an object, we can access only those members declared in that interface. </w:t>
      </w:r>
    </w:p>
    <w:p w14:paraId="1F4CACE5" w14:textId="77777777"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14:paraId="5B919559" w14:textId="77777777"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14:paraId="7B1B4E19" w14:textId="77777777" w:rsidR="00F507C1" w:rsidRDefault="00F507C1" w:rsidP="00F507C1">
      <w:pPr>
        <w:pStyle w:val="Heading2"/>
        <w:rPr>
          <w:noProof/>
        </w:rPr>
      </w:pPr>
      <w:r>
        <w:rPr>
          <w:noProof/>
        </w:rPr>
        <w:lastRenderedPageBreak/>
        <w:t>Using an Interface to Decouple Classes</w:t>
      </w:r>
    </w:p>
    <w:p w14:paraId="618FFBF5" w14:textId="1ACCD45C"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w:t>
      </w:r>
      <w:r w:rsidR="00211511">
        <w:t>s</w:t>
      </w:r>
      <w:r>
        <w:t xml:space="preserve"> in class A and Class B depends </w:t>
      </w:r>
      <w:r w:rsidRPr="00F507C1">
        <w:rPr>
          <w:noProof/>
        </w:rPr>
        <w:t>heav</w:t>
      </w:r>
      <w:r>
        <w:rPr>
          <w:noProof/>
        </w:rPr>
        <w:t>i</w:t>
      </w:r>
      <w:r w:rsidRPr="00F507C1">
        <w:rPr>
          <w:noProof/>
        </w:rPr>
        <w:t>ly</w:t>
      </w:r>
      <w:r>
        <w:rPr>
          <w:noProof/>
        </w:rPr>
        <w:t xml:space="preserve"> on Class A, there is a great possibility that </w:t>
      </w:r>
      <w:r w:rsidR="0004206E">
        <w:rPr>
          <w:noProof/>
        </w:rPr>
        <w:t xml:space="preserve">we </w:t>
      </w:r>
      <w:r w:rsidR="00211511">
        <w:rPr>
          <w:noProof/>
        </w:rPr>
        <w:t>would</w:t>
      </w:r>
      <w:r>
        <w:rPr>
          <w:noProof/>
        </w:rPr>
        <w:t xml:space="preserve"> have to cha</w:t>
      </w:r>
      <w:r w:rsidR="00CD6BD6">
        <w:rPr>
          <w:noProof/>
        </w:rPr>
        <w:t>nge a Class B as well</w:t>
      </w:r>
      <w:r w:rsidR="00211511">
        <w:rPr>
          <w:noProof/>
        </w:rPr>
        <w:t>. Or at least, we won’t be sure if Class B still works properly</w:t>
      </w:r>
      <w:r w:rsidR="00CD6BD6">
        <w:rPr>
          <w:noProof/>
        </w:rPr>
        <w:t xml:space="preserve">. </w:t>
      </w:r>
      <w:r w:rsidR="00CD6BD6" w:rsidRPr="00CD6BD6">
        <w:rPr>
          <w:noProof/>
        </w:rPr>
        <w:t>Consequently</w:t>
      </w:r>
      <w:r w:rsidR="00CD6BD6">
        <w:rPr>
          <w:noProof/>
        </w:rPr>
        <w:t xml:space="preserve">, </w:t>
      </w:r>
      <w:r>
        <w:rPr>
          <w:noProof/>
        </w:rPr>
        <w:t xml:space="preserve">we want </w:t>
      </w:r>
      <w:r w:rsidR="00CD6BD6">
        <w:rPr>
          <w:noProof/>
        </w:rPr>
        <w:t>from</w:t>
      </w:r>
      <w:r>
        <w:rPr>
          <w:noProof/>
        </w:rPr>
        <w:t xml:space="preserve"> our classes to be </w:t>
      </w:r>
      <w:r w:rsidRPr="00F507C1">
        <w:rPr>
          <w:noProof/>
        </w:rPr>
        <w:t>loos</w:t>
      </w:r>
      <w:r>
        <w:rPr>
          <w:noProof/>
        </w:rPr>
        <w:t>el</w:t>
      </w:r>
      <w:r w:rsidRPr="00F507C1">
        <w:rPr>
          <w:noProof/>
        </w:rPr>
        <w:t>y</w:t>
      </w:r>
      <w:r>
        <w:rPr>
          <w:noProof/>
        </w:rPr>
        <w:t xml:space="preserve"> coupled or </w:t>
      </w:r>
      <w:r w:rsidR="000517CA">
        <w:rPr>
          <w:noProof/>
        </w:rPr>
        <w:t>“</w:t>
      </w:r>
      <w:r w:rsidR="000517CA" w:rsidRPr="00920F09">
        <w:rPr>
          <w:noProof/>
        </w:rPr>
        <w:t>d</w:t>
      </w:r>
      <w:r w:rsidRPr="00920F09">
        <w:rPr>
          <w:noProof/>
        </w:rPr>
        <w:t>ecoupled</w:t>
      </w:r>
      <w:r w:rsidR="000517CA">
        <w:rPr>
          <w:noProof/>
        </w:rPr>
        <w:t>”</w:t>
      </w:r>
      <w:r w:rsidRPr="00F507C1">
        <w:rPr>
          <w:noProof/>
        </w:rPr>
        <w:t>.</w:t>
      </w:r>
    </w:p>
    <w:p w14:paraId="6BC1CEFA" w14:textId="77777777" w:rsidR="00873E48" w:rsidRDefault="00873E48" w:rsidP="00F507C1">
      <w:pPr>
        <w:rPr>
          <w:noProof/>
        </w:rPr>
      </w:pPr>
      <w:r>
        <w:rPr>
          <w:noProof/>
        </w:rPr>
        <w:t xml:space="preserve">Let’s see what would happen if we create </w:t>
      </w:r>
      <w:r w:rsidR="00E01B47">
        <w:rPr>
          <w:noProof/>
        </w:rPr>
        <w:t>our classes as strongly coupled:</w:t>
      </w:r>
    </w:p>
    <w:p w14:paraId="052E390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XmlFileWriter</w:t>
      </w:r>
    </w:p>
    <w:p w14:paraId="594E336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1603C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XmlWriter _xmlWriter;</w:t>
      </w:r>
    </w:p>
    <w:p w14:paraId="6F9BC69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461DFB1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XmlFileWriter(XmlWriter xmlWriter)</w:t>
      </w:r>
    </w:p>
    <w:p w14:paraId="0735E38B"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670498"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 = xmlWriter;</w:t>
      </w:r>
    </w:p>
    <w:p w14:paraId="4027FE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8992D"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p>
    <w:p w14:paraId="36F93DA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12BFBFA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287781"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_xmlWriter.WriteFile();</w:t>
      </w:r>
    </w:p>
    <w:p w14:paraId="687D8A25"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299811" w14:textId="77777777" w:rsidR="00E01B47" w:rsidRDefault="0077092A" w:rsidP="0077092A">
      <w:pPr>
        <w:rPr>
          <w:noProof/>
        </w:rPr>
      </w:pPr>
      <w:r>
        <w:rPr>
          <w:rFonts w:ascii="Consolas" w:hAnsi="Consolas" w:cs="Consolas"/>
          <w:color w:val="000000"/>
          <w:sz w:val="19"/>
          <w:szCs w:val="19"/>
        </w:rPr>
        <w:t xml:space="preserve">    }</w:t>
      </w:r>
    </w:p>
    <w:p w14:paraId="5DBB89DC" w14:textId="77777777" w:rsidR="00873E48" w:rsidRDefault="0077092A" w:rsidP="00F507C1">
      <w:r>
        <w:t xml:space="preserve">This XmlFileWriter is a class which </w:t>
      </w:r>
      <w:r w:rsidR="00CD6BD6">
        <w:t>has</w:t>
      </w:r>
      <w:r>
        <w:t xml:space="preserve"> a purpose of writing to an xml file. Now we can instantiate our XmlWriter class, send the object through the XmlFileWriter constructor and call the Write method:</w:t>
      </w:r>
    </w:p>
    <w:p w14:paraId="7EA493E9"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0ACB4D6E"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62B23"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E919DB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BE0E0"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6CECD17"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XmlFileWriter fileWriter = </w:t>
      </w:r>
      <w:r>
        <w:rPr>
          <w:rFonts w:ascii="Consolas" w:hAnsi="Consolas" w:cs="Consolas"/>
          <w:color w:val="0000FF"/>
          <w:sz w:val="19"/>
          <w:szCs w:val="19"/>
        </w:rPr>
        <w:t>new</w:t>
      </w:r>
      <w:r>
        <w:rPr>
          <w:rFonts w:ascii="Consolas" w:hAnsi="Consolas" w:cs="Consolas"/>
          <w:color w:val="000000"/>
          <w:sz w:val="19"/>
          <w:szCs w:val="19"/>
        </w:rPr>
        <w:t xml:space="preserve"> XmlFileWriter(xmlWriter);</w:t>
      </w:r>
    </w:p>
    <w:p w14:paraId="369EAB6C"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00230D54" w14:textId="77777777"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C300BE" w14:textId="77777777" w:rsidR="0077092A" w:rsidRDefault="0077092A" w:rsidP="0077092A">
      <w:r>
        <w:rPr>
          <w:rFonts w:ascii="Consolas" w:hAnsi="Consolas" w:cs="Consolas"/>
          <w:color w:val="000000"/>
          <w:sz w:val="19"/>
          <w:szCs w:val="19"/>
        </w:rPr>
        <w:t xml:space="preserve">    }</w:t>
      </w:r>
    </w:p>
    <w:p w14:paraId="1D12FBDF" w14:textId="69D83091" w:rsidR="000517CA" w:rsidRDefault="000517CA" w:rsidP="0077092A">
      <w:r>
        <w:t>Ok, everything works great for now</w:t>
      </w:r>
      <w:r w:rsidRPr="00920F09">
        <w:rPr>
          <w:noProof/>
        </w:rPr>
        <w:t>.</w:t>
      </w:r>
    </w:p>
    <w:p w14:paraId="63005FD3" w14:textId="6ED24107" w:rsidR="0077092A" w:rsidRDefault="000517CA" w:rsidP="0077092A">
      <w:r w:rsidRPr="00920F09">
        <w:rPr>
          <w:noProof/>
        </w:rPr>
        <w:t>B</w:t>
      </w:r>
      <w:r w:rsidR="0077092A" w:rsidRPr="00920F09">
        <w:rPr>
          <w:noProof/>
        </w:rPr>
        <w:t>ut</w:t>
      </w:r>
      <w:r w:rsidR="0077092A">
        <w:t xml:space="preserve"> we have a couple of problems in here. Our XmlFileWriter class is strongly coupled to the XmlWriter class. If we change</w:t>
      </w:r>
      <w:r w:rsidR="00B637F6">
        <w:t xml:space="preserve"> the</w:t>
      </w:r>
      <w:r w:rsidR="0077092A">
        <w:t xml:space="preserve"> WriteFile method inside the XmlWriter class, we must change it in </w:t>
      </w:r>
      <w:r w:rsidR="00B637F6">
        <w:t xml:space="preserve">the </w:t>
      </w:r>
      <w:r w:rsidR="0077092A">
        <w:t xml:space="preserve">XmlFileWriter class as well. So, </w:t>
      </w:r>
      <w:r>
        <w:t xml:space="preserve">the </w:t>
      </w:r>
      <w:r w:rsidR="0077092A">
        <w:t xml:space="preserve">change in one class </w:t>
      </w:r>
      <w:r>
        <w:t xml:space="preserve">leads to </w:t>
      </w:r>
      <w:r w:rsidR="0077092A">
        <w:t>change in another. T</w:t>
      </w:r>
      <w:r>
        <w:t>hat’s not how we want our code to work.</w:t>
      </w:r>
    </w:p>
    <w:p w14:paraId="206911F9" w14:textId="74BB670D" w:rsidR="0077092A" w:rsidRDefault="0077092A" w:rsidP="0077092A">
      <w:r>
        <w:t xml:space="preserve">Another thing. We surely want to have </w:t>
      </w:r>
      <w:r>
        <w:rPr>
          <w:noProof/>
        </w:rPr>
        <w:t>the</w:t>
      </w:r>
      <w:r w:rsidRPr="0077092A">
        <w:rPr>
          <w:noProof/>
        </w:rPr>
        <w:t xml:space="preserve"> same</w:t>
      </w:r>
      <w:r>
        <w:t xml:space="preserve"> behavior for our JsonWriter class. We can’t use this XmlFileWriter (because it accepts only the XmlWriter object), we must create another class and repeat all of our actions. This is</w:t>
      </w:r>
      <w:r w:rsidR="000517CA">
        <w:t xml:space="preserve"> pretty</w:t>
      </w:r>
      <w:r>
        <w:t xml:space="preserve"> bad as well.</w:t>
      </w:r>
    </w:p>
    <w:p w14:paraId="79E33BA5" w14:textId="10739D8E" w:rsidR="00434692" w:rsidRDefault="0077092A" w:rsidP="0077092A">
      <w:r>
        <w:t>Finally</w:t>
      </w:r>
      <w:r w:rsidR="00434692">
        <w:t xml:space="preserve">, we can ask </w:t>
      </w:r>
      <w:r w:rsidR="00CD6BD6">
        <w:t>ourselves</w:t>
      </w:r>
      <w:r w:rsidR="00434692">
        <w:t xml:space="preserve">, </w:t>
      </w:r>
      <w:r w:rsidR="000517CA">
        <w:t xml:space="preserve">if </w:t>
      </w:r>
      <w:r w:rsidR="00CD6BD6">
        <w:t>we</w:t>
      </w:r>
      <w:r w:rsidR="000517CA">
        <w:t xml:space="preserve"> really</w:t>
      </w:r>
      <w:r w:rsidR="00434692">
        <w:t xml:space="preserve"> need two classes for the same job</w:t>
      </w:r>
      <w:r w:rsidR="000517CA">
        <w:t>.</w:t>
      </w:r>
      <w:r w:rsidR="00434692">
        <w:t xml:space="preserve"> </w:t>
      </w:r>
      <w:r w:rsidR="000517CA" w:rsidRPr="00EE7801">
        <w:rPr>
          <w:noProof/>
        </w:rPr>
        <w:t>W</w:t>
      </w:r>
      <w:r w:rsidR="00434692" w:rsidRPr="00EE7801">
        <w:rPr>
          <w:noProof/>
        </w:rPr>
        <w:t>hy</w:t>
      </w:r>
      <w:r w:rsidR="00434692">
        <w:t xml:space="preserve"> can’t we use just one</w:t>
      </w:r>
      <w:r w:rsidR="000517CA" w:rsidRPr="00EE7801">
        <w:rPr>
          <w:noProof/>
        </w:rPr>
        <w:t xml:space="preserve">? </w:t>
      </w:r>
      <w:r w:rsidR="00434692">
        <w:t xml:space="preserve">Well, that’s where interfaces </w:t>
      </w:r>
      <w:r w:rsidR="000517CA">
        <w:rPr>
          <w:noProof/>
        </w:rPr>
        <w:t>come</w:t>
      </w:r>
      <w:r w:rsidR="000517CA">
        <w:t xml:space="preserve"> </w:t>
      </w:r>
      <w:r w:rsidR="00434692">
        <w:t>in.</w:t>
      </w:r>
    </w:p>
    <w:p w14:paraId="1D742001" w14:textId="77777777" w:rsidR="00434692" w:rsidRDefault="00434692" w:rsidP="0077092A">
      <w:r>
        <w:t>Let’s modify the XmlFileWriter class:</w:t>
      </w:r>
    </w:p>
    <w:p w14:paraId="0AFC91F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FileWriter</w:t>
      </w:r>
    </w:p>
    <w:p w14:paraId="16789523"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FE227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IWriter _writer;</w:t>
      </w:r>
    </w:p>
    <w:p w14:paraId="727D7616"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52282D0A"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FileWriter(IWriter writer)</w:t>
      </w:r>
    </w:p>
    <w:p w14:paraId="6A54CCFF"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492FD9"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14:paraId="5CBD702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8527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p>
    <w:p w14:paraId="1152831C"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14:paraId="257C8FE8"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97CBE"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_writer.WriteFile();</w:t>
      </w:r>
    </w:p>
    <w:p w14:paraId="1F23471D" w14:textId="77777777"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6BDEF5" w14:textId="77777777" w:rsidR="00434692" w:rsidRDefault="00434692" w:rsidP="00434692">
      <w:r>
        <w:rPr>
          <w:rFonts w:ascii="Consolas" w:hAnsi="Consolas" w:cs="Consolas"/>
          <w:color w:val="000000"/>
          <w:sz w:val="19"/>
          <w:szCs w:val="19"/>
        </w:rPr>
        <w:t xml:space="preserve">    }</w:t>
      </w:r>
    </w:p>
    <w:p w14:paraId="7055120D" w14:textId="77777777" w:rsidR="00434692" w:rsidRDefault="00434692" w:rsidP="00434692">
      <w:r>
        <w:t xml:space="preserve">Excellent. This is so much better. </w:t>
      </w:r>
    </w:p>
    <w:p w14:paraId="0AA26DA5" w14:textId="4C01BFED" w:rsidR="00434692" w:rsidRDefault="00434692" w:rsidP="00434692">
      <w:r>
        <w:t xml:space="preserve">Now our class name tells us that this class doesn’t write only xml files. Furthermore, we are not restricting our constructor to accept just XmlWiter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WriteFile can’t be renamed now because</w:t>
      </w:r>
      <w:r w:rsidR="000517CA">
        <w:t xml:space="preserve"> of</w:t>
      </w:r>
      <w:r w:rsidR="00B637F6">
        <w:t xml:space="preserve"> our interface IWritter</w:t>
      </w:r>
      <w:r w:rsidR="000517CA">
        <w:t xml:space="preserve">, </w:t>
      </w:r>
      <w:r w:rsidR="00EE7801">
        <w:t xml:space="preserve">which states that </w:t>
      </w:r>
      <w:r w:rsidR="000517CA">
        <w:t>all</w:t>
      </w:r>
      <w:r w:rsidR="00B637F6" w:rsidRPr="00EE7801">
        <w:rPr>
          <w:noProof/>
        </w:rPr>
        <w:t xml:space="preserve"> class</w:t>
      </w:r>
      <w:r w:rsidR="000517CA" w:rsidRPr="00EE7801">
        <w:rPr>
          <w:noProof/>
        </w:rPr>
        <w:t>es</w:t>
      </w:r>
      <w:r w:rsidR="00EE7801">
        <w:t xml:space="preserve"> must</w:t>
      </w:r>
      <w:r w:rsidR="00B637F6">
        <w:t xml:space="preserve"> implement a method with an </w:t>
      </w:r>
      <w:r w:rsidR="00B637F6" w:rsidRPr="00B637F6">
        <w:rPr>
          <w:noProof/>
        </w:rPr>
        <w:t>identical</w:t>
      </w:r>
      <w:r w:rsidR="00B637F6">
        <w:t xml:space="preserve"> name. We can see now that FileWriter class are decoupled from the XmlWriter or from the JsonWriter, and that we can send objects of both classes to the FileWriter class:</w:t>
      </w:r>
    </w:p>
    <w:p w14:paraId="1454FC3B"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1B5D1A2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054C1"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3680581D"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12EDE"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XmlWriter xmlWriter = </w:t>
      </w:r>
      <w:r>
        <w:rPr>
          <w:rFonts w:ascii="Consolas" w:hAnsi="Consolas" w:cs="Consolas"/>
          <w:color w:val="0000FF"/>
          <w:sz w:val="19"/>
          <w:szCs w:val="19"/>
        </w:rPr>
        <w:t>new</w:t>
      </w:r>
      <w:r>
        <w:rPr>
          <w:rFonts w:ascii="Consolas" w:hAnsi="Consolas" w:cs="Consolas"/>
          <w:color w:val="000000"/>
          <w:sz w:val="19"/>
          <w:szCs w:val="19"/>
        </w:rPr>
        <w:t xml:space="preserve"> XmlWriter();</w:t>
      </w:r>
    </w:p>
    <w:p w14:paraId="322FEECA"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JsonWriter jsonWriter = </w:t>
      </w:r>
      <w:r>
        <w:rPr>
          <w:rFonts w:ascii="Consolas" w:hAnsi="Consolas" w:cs="Consolas"/>
          <w:color w:val="0000FF"/>
          <w:sz w:val="19"/>
          <w:szCs w:val="19"/>
        </w:rPr>
        <w:t>new</w:t>
      </w:r>
      <w:r>
        <w:rPr>
          <w:rFonts w:ascii="Consolas" w:hAnsi="Consolas" w:cs="Consolas"/>
          <w:color w:val="000000"/>
          <w:sz w:val="19"/>
          <w:szCs w:val="19"/>
        </w:rPr>
        <w:t xml:space="preserve"> JsonWriter();</w:t>
      </w:r>
    </w:p>
    <w:p w14:paraId="73E883D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3A169B62"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fileWriter = </w:t>
      </w:r>
      <w:r>
        <w:rPr>
          <w:rFonts w:ascii="Consolas" w:hAnsi="Consolas" w:cs="Consolas"/>
          <w:color w:val="0000FF"/>
          <w:sz w:val="19"/>
          <w:szCs w:val="19"/>
        </w:rPr>
        <w:t>new</w:t>
      </w:r>
      <w:r>
        <w:rPr>
          <w:rFonts w:ascii="Consolas" w:hAnsi="Consolas" w:cs="Consolas"/>
          <w:color w:val="000000"/>
          <w:sz w:val="19"/>
          <w:szCs w:val="19"/>
        </w:rPr>
        <w:t xml:space="preserve"> FileWriter(xmlWriter);</w:t>
      </w:r>
    </w:p>
    <w:p w14:paraId="1053D52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7B24BE69"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4BA9B768"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 = </w:t>
      </w:r>
      <w:r>
        <w:rPr>
          <w:rFonts w:ascii="Consolas" w:hAnsi="Consolas" w:cs="Consolas"/>
          <w:color w:val="0000FF"/>
          <w:sz w:val="19"/>
          <w:szCs w:val="19"/>
        </w:rPr>
        <w:t>new</w:t>
      </w:r>
      <w:r>
        <w:rPr>
          <w:rFonts w:ascii="Consolas" w:hAnsi="Consolas" w:cs="Consolas"/>
          <w:color w:val="000000"/>
          <w:sz w:val="19"/>
          <w:szCs w:val="19"/>
        </w:rPr>
        <w:t xml:space="preserve"> FileWriter(jsonWriter);</w:t>
      </w:r>
    </w:p>
    <w:p w14:paraId="48EDF4F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fileWriter.Write();</w:t>
      </w:r>
    </w:p>
    <w:p w14:paraId="6BDB5596"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p>
    <w:p w14:paraId="586F3BA0"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3E4F44C3" w14:textId="77777777"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DCC4D" w14:textId="77777777" w:rsidR="00B637F6" w:rsidRDefault="00B637F6" w:rsidP="00B637F6">
      <w:r>
        <w:rPr>
          <w:rFonts w:ascii="Consolas" w:hAnsi="Consolas" w:cs="Consolas"/>
          <w:color w:val="000000"/>
          <w:sz w:val="19"/>
          <w:szCs w:val="19"/>
        </w:rPr>
        <w:t xml:space="preserve">    }</w:t>
      </w:r>
    </w:p>
    <w:p w14:paraId="6663692E" w14:textId="77777777" w:rsidR="00B637F6" w:rsidRDefault="00B637F6" w:rsidP="00B637F6">
      <w:r>
        <w:rPr>
          <w:noProof/>
          <w:lang w:val="sr-Latn-RS" w:eastAsia="sr-Latn-RS"/>
        </w:rPr>
        <w:drawing>
          <wp:inline distT="0" distB="0" distL="0" distR="0" wp14:anchorId="1EF27500" wp14:editId="567F458F">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9">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14:paraId="01A02D70" w14:textId="77777777" w:rsidR="000517CA" w:rsidRDefault="00B637F6" w:rsidP="00B637F6">
      <w:pPr>
        <w:rPr>
          <w:ins w:id="13" w:author="Vlada" w:date="2018-07-29T19:51:00Z"/>
        </w:rPr>
      </w:pPr>
      <w:r>
        <w:t xml:space="preserve">Isn’t this so much </w:t>
      </w:r>
      <w:r w:rsidRPr="00B637F6">
        <w:rPr>
          <w:noProof/>
        </w:rPr>
        <w:t>better</w:t>
      </w:r>
      <w:r>
        <w:rPr>
          <w:noProof/>
        </w:rPr>
        <w:t>?</w:t>
      </w:r>
      <w:r>
        <w:t xml:space="preserve"> </w:t>
      </w:r>
    </w:p>
    <w:p w14:paraId="0EC7074C" w14:textId="78FBCA85" w:rsidR="00B637F6" w:rsidRDefault="00B637F6" w:rsidP="00B637F6">
      <w:r>
        <w:t xml:space="preserve">Now we have </w:t>
      </w:r>
      <w:r w:rsidRPr="00B637F6">
        <w:rPr>
          <w:noProof/>
        </w:rPr>
        <w:t>one</w:t>
      </w:r>
      <w:r>
        <w:t xml:space="preserve"> class that </w:t>
      </w:r>
      <w:r w:rsidRPr="00B637F6">
        <w:rPr>
          <w:noProof/>
        </w:rPr>
        <w:t>do</w:t>
      </w:r>
      <w:r>
        <w:rPr>
          <w:noProof/>
        </w:rPr>
        <w:t>es</w:t>
      </w:r>
      <w:r>
        <w:t xml:space="preserve"> its job for any class that inherits from the IWriter interface.</w:t>
      </w:r>
    </w:p>
    <w:p w14:paraId="046FA337" w14:textId="77777777" w:rsidR="00A059AD" w:rsidRDefault="00A059AD" w:rsidP="00B637F6">
      <w:r>
        <w:t xml:space="preserve">This feature is well known as a </w:t>
      </w:r>
      <w:r w:rsidRPr="00A059AD">
        <w:rPr>
          <w:noProof/>
        </w:rPr>
        <w:t>Depend</w:t>
      </w:r>
      <w:r>
        <w:rPr>
          <w:noProof/>
        </w:rPr>
        <w:t>e</w:t>
      </w:r>
      <w:r w:rsidRPr="00A059AD">
        <w:rPr>
          <w:noProof/>
        </w:rPr>
        <w:t>ncy</w:t>
      </w:r>
      <w:r>
        <w:t xml:space="preserve"> Injection.</w:t>
      </w:r>
    </w:p>
    <w:p w14:paraId="49D515B9" w14:textId="77777777" w:rsidR="00B637F6" w:rsidRDefault="00A059AD" w:rsidP="00A059AD">
      <w:pPr>
        <w:pStyle w:val="Heading2"/>
      </w:pPr>
      <w:r>
        <w:t>Working with Multiple Interfaces</w:t>
      </w:r>
    </w:p>
    <w:p w14:paraId="0EAF4283" w14:textId="09823E09" w:rsidR="00A059AD" w:rsidRDefault="00A059AD" w:rsidP="00A059AD">
      <w:r>
        <w:t xml:space="preserve">A class can inherit just from one base class, but it can </w:t>
      </w:r>
      <w:r w:rsidR="000517CA" w:rsidRPr="00EE7801">
        <w:rPr>
          <w:noProof/>
        </w:rPr>
        <w:t>implement</w:t>
      </w:r>
      <w:r>
        <w:t xml:space="preserve"> multiple interfaces. </w:t>
      </w:r>
      <w:r>
        <w:rPr>
          <w:noProof/>
        </w:rPr>
        <w:t>The c</w:t>
      </w:r>
      <w:r w:rsidRPr="00A059AD">
        <w:rPr>
          <w:noProof/>
        </w:rPr>
        <w:t>lass</w:t>
      </w:r>
      <w:r>
        <w:t xml:space="preserve"> must implement all the methods </w:t>
      </w:r>
      <w:r w:rsidR="000517CA">
        <w:t xml:space="preserve">defined in </w:t>
      </w:r>
      <w:r>
        <w:t>those interfaces:</w:t>
      </w:r>
    </w:p>
    <w:p w14:paraId="7497491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IFormatter</w:t>
      </w:r>
    </w:p>
    <w:p w14:paraId="6ADB1B31"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2AF171E"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4216BE87" w14:textId="77777777" w:rsidR="00A059AD" w:rsidRDefault="00A059AD" w:rsidP="00A059AD">
      <w:r>
        <w:rPr>
          <w:rFonts w:ascii="Consolas" w:hAnsi="Consolas" w:cs="Consolas"/>
          <w:color w:val="000000"/>
          <w:sz w:val="19"/>
          <w:szCs w:val="19"/>
        </w:rPr>
        <w:t>}</w:t>
      </w:r>
    </w:p>
    <w:p w14:paraId="7D9818C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XmlWriter</w:t>
      </w:r>
      <w:r>
        <w:rPr>
          <w:rFonts w:ascii="Consolas" w:hAnsi="Consolas" w:cs="Consolas"/>
          <w:color w:val="000000"/>
          <w:sz w:val="19"/>
          <w:szCs w:val="19"/>
        </w:rPr>
        <w:t>: FileBase, IWriter, IFormatter</w:t>
      </w:r>
    </w:p>
    <w:p w14:paraId="4EFBA56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04ED88"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WriteFile()</w:t>
      </w:r>
    </w:p>
    <w:p w14:paraId="03194C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8874A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"Writing file in the XmlWriter class."</w:t>
      </w:r>
      <w:r>
        <w:rPr>
          <w:rFonts w:ascii="Consolas" w:hAnsi="Consolas" w:cs="Consolas"/>
          <w:color w:val="000000"/>
          <w:sz w:val="19"/>
          <w:szCs w:val="19"/>
        </w:rPr>
        <w:t>);</w:t>
      </w:r>
    </w:p>
    <w:p w14:paraId="19F01F43"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C09CF"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19411415"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SetName()</w:t>
      </w:r>
    </w:p>
    <w:p w14:paraId="70AC20D9"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5200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"Setting name in the XmlWriter class."</w:t>
      </w:r>
      <w:r>
        <w:rPr>
          <w:rFonts w:ascii="Consolas" w:hAnsi="Consolas" w:cs="Consolas"/>
          <w:color w:val="000000"/>
          <w:sz w:val="19"/>
          <w:szCs w:val="19"/>
        </w:rPr>
        <w:t>);</w:t>
      </w:r>
    </w:p>
    <w:p w14:paraId="265A049C"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6F8F44"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p>
    <w:p w14:paraId="60D7FF30"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FormatFile()</w:t>
      </w:r>
    </w:p>
    <w:p w14:paraId="5965CC52"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C579B"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"Formatting file in XmlWriter class."</w:t>
      </w:r>
      <w:r>
        <w:rPr>
          <w:rFonts w:ascii="Consolas" w:hAnsi="Consolas" w:cs="Consolas"/>
          <w:color w:val="000000"/>
          <w:sz w:val="19"/>
          <w:szCs w:val="19"/>
        </w:rPr>
        <w:t>);</w:t>
      </w:r>
    </w:p>
    <w:p w14:paraId="3E99ABC7" w14:textId="77777777"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5FBC4C" w14:textId="77777777" w:rsidR="00A059AD" w:rsidRDefault="00A059AD" w:rsidP="00A059AD">
      <w:r>
        <w:rPr>
          <w:rFonts w:ascii="Consolas" w:hAnsi="Consolas" w:cs="Consolas"/>
          <w:color w:val="000000"/>
          <w:sz w:val="19"/>
          <w:szCs w:val="19"/>
        </w:rPr>
        <w:t>}</w:t>
      </w:r>
    </w:p>
    <w:p w14:paraId="7BC782A0" w14:textId="77777777" w:rsidR="00A059AD" w:rsidRDefault="00CD6BD6" w:rsidP="00A059AD">
      <w:pPr>
        <w:pStyle w:val="Heading2"/>
      </w:pPr>
      <w:r>
        <w:t>Explicitly Implementing an</w:t>
      </w:r>
      <w:r w:rsidR="00A059AD">
        <w:t xml:space="preserve"> Interface</w:t>
      </w:r>
    </w:p>
    <w:p w14:paraId="2FEB3E38" w14:textId="368331F6" w:rsidR="00A059AD" w:rsidRDefault="00A059AD" w:rsidP="00A059AD">
      <w:r>
        <w:t xml:space="preserve">As we already said, a class can implement more than one interface. </w:t>
      </w:r>
      <w:r w:rsidR="000517CA" w:rsidRPr="00EE7801">
        <w:rPr>
          <w:noProof/>
        </w:rPr>
        <w:t>It’s</w:t>
      </w:r>
      <w:r w:rsidR="000517CA">
        <w:t xml:space="preserve"> not unusual</w:t>
      </w:r>
      <w:r>
        <w:t xml:space="preserve">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14:paraId="6EBEBB30"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14:paraId="2620204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6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6428EFE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9419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59A55C2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14:paraId="37CCFD0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43D4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MethodExample();</w:t>
      </w:r>
    </w:p>
    <w:p w14:paraId="7980968D"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1C886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42AA71F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ExampleClass</w:t>
      </w:r>
      <w:r>
        <w:rPr>
          <w:rFonts w:ascii="Consolas" w:hAnsi="Consolas" w:cs="Consolas"/>
          <w:color w:val="000000"/>
          <w:sz w:val="19"/>
          <w:szCs w:val="19"/>
        </w:rPr>
        <w:t>: Interface1, Interface2</w:t>
      </w:r>
    </w:p>
    <w:p w14:paraId="1FE3360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9C527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Interface1.MethodExample()</w:t>
      </w:r>
    </w:p>
    <w:p w14:paraId="0A150B68"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635CA3"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52E5BA79"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2F84F4"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040C6C0C"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Interface2.MethodExample()</w:t>
      </w:r>
    </w:p>
    <w:p w14:paraId="6B99AEF2"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968AA"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p>
    <w:p w14:paraId="0C90E0DB"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EF3A6" w14:textId="77777777" w:rsidR="00EC26AB" w:rsidRDefault="00EC26AB" w:rsidP="00EC26AB">
      <w:pPr>
        <w:autoSpaceDE w:val="0"/>
        <w:autoSpaceDN w:val="0"/>
        <w:adjustRightInd w:val="0"/>
        <w:spacing w:after="0" w:line="240" w:lineRule="auto"/>
        <w:rPr>
          <w:rFonts w:ascii="Consolas" w:hAnsi="Consolas" w:cs="Consolas"/>
          <w:color w:val="000000"/>
          <w:sz w:val="19"/>
          <w:szCs w:val="19"/>
        </w:rPr>
      </w:pPr>
    </w:p>
    <w:p w14:paraId="31A5F9B8" w14:textId="77777777" w:rsidR="00EC26AB" w:rsidRDefault="00EC26AB" w:rsidP="00EC26AB">
      <w:r>
        <w:rPr>
          <w:rFonts w:ascii="Consolas" w:hAnsi="Consolas" w:cs="Consolas"/>
          <w:color w:val="000000"/>
          <w:sz w:val="19"/>
          <w:szCs w:val="19"/>
        </w:rPr>
        <w:t xml:space="preserve">    }</w:t>
      </w:r>
    </w:p>
    <w:p w14:paraId="4769CAF1" w14:textId="77777777" w:rsidR="00EC26AB" w:rsidRDefault="00EC26AB" w:rsidP="00EC26AB">
      <w:r>
        <w:t xml:space="preserve">As we can see, we are not using an </w:t>
      </w:r>
      <w:r w:rsidRPr="00EC26AB">
        <w:rPr>
          <w:noProof/>
        </w:rPr>
        <w:t>access</w:t>
      </w:r>
      <w:r>
        <w:t xml:space="preserve"> modifier in the method implementation.</w:t>
      </w:r>
    </w:p>
    <w:p w14:paraId="409B5F7F" w14:textId="77777777" w:rsidR="00417161" w:rsidRDefault="00417161" w:rsidP="00EC26AB"/>
    <w:p w14:paraId="23AB6880" w14:textId="77777777" w:rsidR="00417161" w:rsidRDefault="00417161" w:rsidP="00417161">
      <w:pPr>
        <w:pStyle w:val="Heading1"/>
      </w:pPr>
      <w:r>
        <w:lastRenderedPageBreak/>
        <w:t>Abstract Classes</w:t>
      </w:r>
    </w:p>
    <w:p w14:paraId="01D4B66B" w14:textId="51D52836"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w:t>
      </w:r>
      <w:r w:rsidR="00DE2585">
        <w:t xml:space="preserve">we are doing </w:t>
      </w:r>
      <w:r>
        <w:t xml:space="preserve">something wrong. We don’t want to repeat </w:t>
      </w:r>
      <w:r w:rsidR="00DE2585">
        <w:t xml:space="preserve">the </w:t>
      </w:r>
      <w:r>
        <w:t>code in our classes, but to reuse the common implementation.</w:t>
      </w:r>
    </w:p>
    <w:p w14:paraId="5866D806" w14:textId="6B66A534" w:rsidR="00B0613A" w:rsidRDefault="00B0613A" w:rsidP="00417161">
      <w:r>
        <w:t xml:space="preserve">To fix this, we can extract this common implementation to a base class, and </w:t>
      </w:r>
      <w:r w:rsidR="00DE2585" w:rsidRPr="00253945">
        <w:rPr>
          <w:noProof/>
        </w:rPr>
        <w:t>make</w:t>
      </w:r>
      <w:r>
        <w:t xml:space="preserve"> our classes implement a base class and</w:t>
      </w:r>
      <w:r w:rsidR="00DE2585">
        <w:t xml:space="preserve"> </w:t>
      </w:r>
      <w:r w:rsidR="00DE2585" w:rsidRPr="00253945">
        <w:rPr>
          <w:noProof/>
        </w:rPr>
        <w:t>the</w:t>
      </w:r>
      <w:r w:rsidR="00253945">
        <w:rPr>
          <w:noProof/>
        </w:rPr>
        <w:t>n</w:t>
      </w:r>
      <w:r w:rsidR="00DE2585">
        <w:t xml:space="preserve"> make the</w:t>
      </w:r>
      <w:r>
        <w:t xml:space="preserve"> base class implement an interfa</w:t>
      </w:r>
      <w:r w:rsidR="00253945">
        <w:t>ce. This will solve our problem</w:t>
      </w:r>
      <w:r>
        <w:t>, but it is not a complete solution.</w:t>
      </w:r>
    </w:p>
    <w:p w14:paraId="7C7A3E03" w14:textId="77777777" w:rsidR="00B0613A" w:rsidRDefault="00B0613A" w:rsidP="00417161">
      <w:r>
        <w:t>Why is that?</w:t>
      </w:r>
    </w:p>
    <w:p w14:paraId="78A9F624" w14:textId="77777777"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14:paraId="2B54C96D" w14:textId="77777777" w:rsidR="008A7FA8" w:rsidRDefault="008A7FA8" w:rsidP="008A7FA8">
      <w:pPr>
        <w:pStyle w:val="Heading2"/>
      </w:pPr>
      <w:r>
        <w:t>Creating Abstract Classes</w:t>
      </w:r>
    </w:p>
    <w:p w14:paraId="6EC0284C" w14:textId="77777777" w:rsidR="008A7FA8" w:rsidRDefault="008A7FA8" w:rsidP="008A7FA8">
      <w:r>
        <w:t xml:space="preserve">To create an abstract class, we use the abstract keyword. The only purpose of the abstract class is to be inherited from and it </w:t>
      </w:r>
      <w:r w:rsidR="00961E82">
        <w:t>cannot</w:t>
      </w:r>
      <w:r>
        <w:t xml:space="preserve"> be instantiated:</w:t>
      </w:r>
    </w:p>
    <w:p w14:paraId="5CD6D34F" w14:textId="77777777" w:rsidR="008A7FA8" w:rsidRDefault="002F7040" w:rsidP="008A7FA8">
      <w:r>
        <w:rPr>
          <w:noProof/>
          <w:lang w:val="sr-Latn-RS" w:eastAsia="sr-Latn-RS"/>
        </w:rPr>
        <w:drawing>
          <wp:inline distT="0" distB="0" distL="0" distR="0" wp14:anchorId="6B9C6081" wp14:editId="692F21BB">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14:paraId="38756686" w14:textId="77777777" w:rsidR="005642D4" w:rsidRDefault="002F7040" w:rsidP="008A7FA8">
      <w:r>
        <w:t xml:space="preserve">An abstract class can contain abstract methods. </w:t>
      </w:r>
      <w:r w:rsidR="005642D4">
        <w:t>An abstract method doesn’t contain implementation just a definition with the abstract keyword:</w:t>
      </w:r>
    </w:p>
    <w:p w14:paraId="0AEB00F1" w14:textId="77777777" w:rsidR="005642D4" w:rsidRDefault="005642D4" w:rsidP="008A7FA8">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14:paraId="748FE45B" w14:textId="77777777"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14:paraId="4F3869D9" w14:textId="77777777" w:rsidR="005642D4" w:rsidRDefault="005642D4" w:rsidP="008A7FA8">
      <w:r>
        <w:rPr>
          <w:noProof/>
          <w:lang w:val="sr-Latn-RS" w:eastAsia="sr-Latn-RS"/>
        </w:rPr>
        <w:drawing>
          <wp:inline distT="0" distB="0" distL="0" distR="0" wp14:anchorId="502E004A" wp14:editId="0FCDEC4E">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14:paraId="42418E29" w14:textId="77777777" w:rsidR="005642D4" w:rsidRDefault="005642D4" w:rsidP="005642D4">
      <w:pPr>
        <w:pStyle w:val="Heading2"/>
      </w:pPr>
      <w:r w:rsidRPr="005642D4">
        <w:rPr>
          <w:noProof/>
        </w:rPr>
        <w:lastRenderedPageBreak/>
        <w:t>Seal</w:t>
      </w:r>
      <w:r>
        <w:rPr>
          <w:noProof/>
        </w:rPr>
        <w:t>e</w:t>
      </w:r>
      <w:r w:rsidRPr="005642D4">
        <w:rPr>
          <w:noProof/>
        </w:rPr>
        <w:t>d</w:t>
      </w:r>
      <w:r>
        <w:t xml:space="preserve"> Classes</w:t>
      </w:r>
    </w:p>
    <w:p w14:paraId="67F79D0C" w14:textId="77777777"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14:paraId="2150D39E" w14:textId="77777777" w:rsidR="000A40AD" w:rsidRDefault="000A40AD" w:rsidP="005642D4"/>
    <w:p w14:paraId="34D30A59" w14:textId="77777777" w:rsidR="000A40AD" w:rsidRDefault="000A40AD" w:rsidP="000A40AD">
      <w:pPr>
        <w:pStyle w:val="Heading1"/>
      </w:pPr>
      <w:r>
        <w:t>Generics</w:t>
      </w:r>
    </w:p>
    <w:p w14:paraId="1F40C9C8" w14:textId="77777777"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14:paraId="1389C225"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6E9B9AB"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849FBF" w14:textId="77777777"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15F4B" w14:textId="77777777" w:rsidR="000A40AD" w:rsidRDefault="000A40AD" w:rsidP="000A40AD">
      <w:r>
        <w:rPr>
          <w:rFonts w:ascii="Consolas" w:hAnsi="Consolas" w:cs="Consolas"/>
          <w:color w:val="000000"/>
          <w:sz w:val="19"/>
          <w:szCs w:val="19"/>
        </w:rPr>
        <w:t>}</w:t>
      </w:r>
    </w:p>
    <w:p w14:paraId="3FE1924B" w14:textId="77777777" w:rsidR="000A40AD" w:rsidRDefault="000A40AD" w:rsidP="000A40AD">
      <w:r>
        <w:t>The T in this example acts as a p</w:t>
      </w:r>
      <w:r w:rsidR="009849FD">
        <w:t>laceholder for a type we wa</w:t>
      </w:r>
      <w:r>
        <w:t>nt to work with.</w:t>
      </w:r>
      <w:r w:rsidR="00BC655E">
        <w:t xml:space="preserve"> We need to provide that type once we instantiate this generic class. So let’s see this with a simple example:</w:t>
      </w:r>
    </w:p>
    <w:p w14:paraId="4BB61D1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487C1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D8F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T[] collection;</w:t>
      </w:r>
    </w:p>
    <w:p w14:paraId="38EA76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15C895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CollectionInitializer(</w:t>
      </w:r>
      <w:r>
        <w:rPr>
          <w:rFonts w:ascii="Consolas" w:hAnsi="Consolas" w:cs="Consolas"/>
          <w:color w:val="0000FF"/>
          <w:sz w:val="19"/>
          <w:szCs w:val="19"/>
        </w:rPr>
        <w:t>int</w:t>
      </w:r>
      <w:r>
        <w:rPr>
          <w:rFonts w:ascii="Consolas" w:hAnsi="Consolas" w:cs="Consolas"/>
          <w:color w:val="000000"/>
          <w:sz w:val="19"/>
          <w:szCs w:val="19"/>
        </w:rPr>
        <w:t xml:space="preserve"> collectionLength)</w:t>
      </w:r>
    </w:p>
    <w:p w14:paraId="4B0CE45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05B3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 = </w:t>
      </w:r>
      <w:r>
        <w:rPr>
          <w:rFonts w:ascii="Consolas" w:hAnsi="Consolas" w:cs="Consolas"/>
          <w:color w:val="0000FF"/>
          <w:sz w:val="19"/>
          <w:szCs w:val="19"/>
        </w:rPr>
        <w:t>new</w:t>
      </w:r>
      <w:r>
        <w:rPr>
          <w:rFonts w:ascii="Consolas" w:hAnsi="Consolas" w:cs="Consolas"/>
          <w:color w:val="000000"/>
          <w:sz w:val="19"/>
          <w:szCs w:val="19"/>
        </w:rPr>
        <w:t xml:space="preserve"> T[collectionLength];</w:t>
      </w:r>
    </w:p>
    <w:p w14:paraId="4AD7E14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EA8FF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FA2373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AddElementsToCollection(</w:t>
      </w:r>
      <w:r>
        <w:rPr>
          <w:rFonts w:ascii="Consolas" w:hAnsi="Consolas" w:cs="Consolas"/>
          <w:color w:val="0000FF"/>
          <w:sz w:val="19"/>
          <w:szCs w:val="19"/>
        </w:rPr>
        <w:t>params</w:t>
      </w:r>
      <w:r>
        <w:rPr>
          <w:rFonts w:ascii="Consolas" w:hAnsi="Consolas" w:cs="Consolas"/>
          <w:color w:val="000000"/>
          <w:sz w:val="19"/>
          <w:szCs w:val="19"/>
        </w:rPr>
        <w:t xml:space="preserve"> T[]elements)</w:t>
      </w:r>
    </w:p>
    <w:p w14:paraId="0D2D518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DC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i=0; i&lt;elements.Length; i++)</w:t>
      </w:r>
    </w:p>
    <w:p w14:paraId="2603943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AE36A"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 = elements[i];</w:t>
      </w:r>
    </w:p>
    <w:p w14:paraId="23D351F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FD5A1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6C00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CB1E76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RetrieveAllElements()</w:t>
      </w:r>
    </w:p>
    <w:p w14:paraId="6007DF0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0392E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w:t>
      </w:r>
    </w:p>
    <w:p w14:paraId="0927FB85"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E8CEF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759D08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RetreiveElementOnIndex(</w:t>
      </w:r>
      <w:r>
        <w:rPr>
          <w:rFonts w:ascii="Consolas" w:hAnsi="Consolas" w:cs="Consolas"/>
          <w:color w:val="0000FF"/>
          <w:sz w:val="19"/>
          <w:szCs w:val="19"/>
        </w:rPr>
        <w:t>int</w:t>
      </w:r>
      <w:r>
        <w:rPr>
          <w:rFonts w:ascii="Consolas" w:hAnsi="Consolas" w:cs="Consolas"/>
          <w:color w:val="000000"/>
          <w:sz w:val="19"/>
          <w:szCs w:val="19"/>
        </w:rPr>
        <w:t xml:space="preserve"> index)</w:t>
      </w:r>
    </w:p>
    <w:p w14:paraId="5BA16DE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162B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collection[index];</w:t>
      </w:r>
    </w:p>
    <w:p w14:paraId="5F34409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9E0F2E" w14:textId="77777777" w:rsidR="00BC655E" w:rsidRDefault="00BC655E" w:rsidP="00BC655E">
      <w:r>
        <w:rPr>
          <w:rFonts w:ascii="Consolas" w:hAnsi="Consolas" w:cs="Consolas"/>
          <w:color w:val="000000"/>
          <w:sz w:val="19"/>
          <w:szCs w:val="19"/>
        </w:rPr>
        <w:t xml:space="preserve">    }</w:t>
      </w:r>
    </w:p>
    <w:p w14:paraId="34B9585D" w14:textId="77777777" w:rsidR="00BC655E" w:rsidRDefault="00BC655E" w:rsidP="00BC655E">
      <w:r>
        <w:t>And to use this generic class:</w:t>
      </w:r>
    </w:p>
    <w:p w14:paraId="457FBCFB"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5081B0D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90E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4B559727"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49972"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w:t>
      </w:r>
      <w:r>
        <w:rPr>
          <w:rFonts w:ascii="Consolas" w:hAnsi="Consolas" w:cs="Consolas"/>
          <w:color w:val="0000FF"/>
          <w:sz w:val="19"/>
          <w:szCs w:val="19"/>
        </w:rPr>
        <w:t>int</w:t>
      </w:r>
      <w:r>
        <w:rPr>
          <w:rFonts w:ascii="Consolas" w:hAnsi="Consolas" w:cs="Consolas"/>
          <w:color w:val="000000"/>
          <w:sz w:val="19"/>
          <w:szCs w:val="19"/>
        </w:rPr>
        <w:t>&gt;(5);</w:t>
      </w:r>
    </w:p>
    <w:p w14:paraId="38CF81EE"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0BB8674C"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initializer.AddElementsToCollection(5, 8, 12, 74, 13);</w:t>
      </w:r>
    </w:p>
    <w:p w14:paraId="3C5F8E4D"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collection = initializer.RetrieveAllElements();</w:t>
      </w:r>
    </w:p>
    <w:p w14:paraId="38E2E296"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 initializer.RetreiveElementOnIndex(3);</w:t>
      </w:r>
    </w:p>
    <w:p w14:paraId="731B5A5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7B650714"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14:paraId="6DCD7DE1"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30510"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w:t>
      </w:r>
    </w:p>
    <w:p w14:paraId="14C63F6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B57B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5AE0E6A3"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00FCEF4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2745E7F"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p>
    <w:p w14:paraId="4559F099"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26700758" w14:textId="77777777"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D67976" w14:textId="77777777" w:rsidR="004A3064" w:rsidRDefault="00BC655E" w:rsidP="00BC655E">
      <w:r>
        <w:rPr>
          <w:rFonts w:ascii="Consolas" w:hAnsi="Consolas" w:cs="Consolas"/>
          <w:color w:val="000000"/>
          <w:sz w:val="19"/>
          <w:szCs w:val="19"/>
        </w:rPr>
        <w:t xml:space="preserve">    }</w:t>
      </w:r>
    </w:p>
    <w:p w14:paraId="68FE6A13" w14:textId="077EDF6F" w:rsidR="00BC655E" w:rsidRDefault="004A3064" w:rsidP="004A3064">
      <w:r>
        <w:t>As we can see</w:t>
      </w:r>
      <w:r w:rsidR="00531773">
        <w:t xml:space="preserve"> </w:t>
      </w:r>
      <w:r w:rsidR="00531773" w:rsidRPr="00531773">
        <w:rPr>
          <w:noProof/>
        </w:rPr>
        <w:t>in</w:t>
      </w:r>
      <w:r w:rsidR="00531773">
        <w:t xml:space="preserve"> our CollectionInitializer class</w:t>
      </w:r>
      <w:bookmarkStart w:id="14" w:name="_GoBack"/>
      <w:bookmarkEnd w:id="14"/>
      <w:r>
        <w:t xml:space="preserve">, we need to provide the type which we want to work </w:t>
      </w:r>
      <w:r w:rsidRPr="00531773">
        <w:rPr>
          <w:noProof/>
        </w:rPr>
        <w:t>with</w:t>
      </w:r>
      <w:r>
        <w:t xml:space="preserve">. Then, we can just call the methods implemented within our generic class. Of course, we didn’t implement safety checks (if we send more elements </w:t>
      </w:r>
      <w:r>
        <w:rPr>
          <w:noProof/>
        </w:rPr>
        <w:t>than</w:t>
      </w:r>
      <w:r>
        <w:t xml:space="preserve"> the array length is etc) </w:t>
      </w:r>
      <w:r w:rsidRPr="004A3064">
        <w:rPr>
          <w:noProof/>
        </w:rPr>
        <w:t>for a sake of simplicity</w:t>
      </w:r>
      <w:r>
        <w:t>. Now we can see the result:</w:t>
      </w:r>
    </w:p>
    <w:p w14:paraId="03383C50" w14:textId="77777777" w:rsidR="004A3064" w:rsidRDefault="004A3064" w:rsidP="004A3064">
      <w:r>
        <w:rPr>
          <w:noProof/>
          <w:lang w:val="sr-Latn-RS" w:eastAsia="sr-Latn-RS"/>
        </w:rPr>
        <w:drawing>
          <wp:inline distT="0" distB="0" distL="0" distR="0" wp14:anchorId="69EF2282" wp14:editId="160BBB95">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2">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14:paraId="1F6E81A3" w14:textId="77777777"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14:paraId="46174061" w14:textId="430B122E" w:rsidR="004A3064" w:rsidRDefault="004A3064" w:rsidP="004A3064">
      <w:r>
        <w:t xml:space="preserve">Of course, we can send any type of data to </w:t>
      </w:r>
      <w:r w:rsidR="0097435E">
        <w:t>our generic class now:</w:t>
      </w:r>
    </w:p>
    <w:p w14:paraId="050DB2F7" w14:textId="77777777" w:rsidR="004A3064" w:rsidRDefault="004A3064" w:rsidP="004A3064">
      <w:pPr>
        <w:autoSpaceDE w:val="0"/>
        <w:autoSpaceDN w:val="0"/>
        <w:adjustRightInd w:val="0"/>
        <w:spacing w:after="0" w:line="240" w:lineRule="auto"/>
        <w:rPr>
          <w:rFonts w:ascii="Consolas" w:hAnsi="Consolas" w:cs="Consolas"/>
          <w:color w:val="0000FF"/>
          <w:sz w:val="19"/>
          <w:szCs w:val="19"/>
        </w:rPr>
      </w:pPr>
    </w:p>
    <w:p w14:paraId="79976C8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12B0C66"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7760E"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14:paraId="06C8B821"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C7093"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CollectionInitializer&lt;Student&gt; initializer = </w:t>
      </w:r>
      <w:r>
        <w:rPr>
          <w:rFonts w:ascii="Consolas" w:hAnsi="Consolas" w:cs="Consolas"/>
          <w:color w:val="0000FF"/>
          <w:sz w:val="19"/>
          <w:szCs w:val="19"/>
        </w:rPr>
        <w:t>new</w:t>
      </w:r>
      <w:r>
        <w:rPr>
          <w:rFonts w:ascii="Consolas" w:hAnsi="Consolas" w:cs="Consolas"/>
          <w:color w:val="000000"/>
          <w:sz w:val="19"/>
          <w:szCs w:val="19"/>
        </w:rPr>
        <w:t xml:space="preserve"> CollectionInitializer&lt;Student&gt;(2);</w:t>
      </w:r>
    </w:p>
    <w:p w14:paraId="5887A62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66FDC51C"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initializer.AddElementsToCollection(</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14:paraId="307FC40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collection = initializer.RetrieveAllElements();</w:t>
      </w:r>
    </w:p>
    <w:p w14:paraId="3090EA6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 = initializer.RetreiveElementOnIndex(1);</w:t>
      </w:r>
    </w:p>
    <w:p w14:paraId="427C8C4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3F1DDE4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14:paraId="77E60264"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F6AF09"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Console.WriteLine(element.Name + </w:t>
      </w:r>
      <w:r>
        <w:rPr>
          <w:rFonts w:ascii="Consolas" w:hAnsi="Consolas" w:cs="Consolas"/>
          <w:color w:val="A31515"/>
          <w:sz w:val="19"/>
          <w:szCs w:val="19"/>
        </w:rPr>
        <w:t>" "</w:t>
      </w:r>
      <w:r>
        <w:rPr>
          <w:rFonts w:ascii="Consolas" w:hAnsi="Consolas" w:cs="Consolas"/>
          <w:color w:val="000000"/>
          <w:sz w:val="19"/>
          <w:szCs w:val="19"/>
        </w:rPr>
        <w:t xml:space="preserve"> + element.Age);</w:t>
      </w:r>
    </w:p>
    <w:p w14:paraId="0BA5DE17"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45C875"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12821E0"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p>
    <w:p w14:paraId="4BA83B1B"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$"Element on the selected index is: </w:t>
      </w:r>
      <w:r>
        <w:rPr>
          <w:rFonts w:ascii="Consolas" w:hAnsi="Consolas" w:cs="Consolas"/>
          <w:color w:val="000000"/>
          <w:sz w:val="19"/>
          <w:szCs w:val="19"/>
        </w:rPr>
        <w:t>{student.Name}</w:t>
      </w:r>
      <w:r>
        <w:rPr>
          <w:rFonts w:ascii="Consolas" w:hAnsi="Consolas" w:cs="Consolas"/>
          <w:color w:val="A31515"/>
          <w:sz w:val="19"/>
          <w:szCs w:val="19"/>
        </w:rPr>
        <w:t>"</w:t>
      </w:r>
      <w:r>
        <w:rPr>
          <w:rFonts w:ascii="Consolas" w:hAnsi="Consolas" w:cs="Consolas"/>
          <w:color w:val="000000"/>
          <w:sz w:val="19"/>
          <w:szCs w:val="19"/>
        </w:rPr>
        <w:t>);</w:t>
      </w:r>
    </w:p>
    <w:p w14:paraId="0FF0658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p>
    <w:p w14:paraId="1472F8E2"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14:paraId="19C2A29D" w14:textId="77777777"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51077" w14:textId="77777777" w:rsidR="004A3064" w:rsidRDefault="004A3064" w:rsidP="004A3064">
      <w:pPr>
        <w:rPr>
          <w:rFonts w:ascii="Consolas" w:hAnsi="Consolas" w:cs="Consolas"/>
          <w:color w:val="000000"/>
          <w:sz w:val="19"/>
          <w:szCs w:val="19"/>
        </w:rPr>
      </w:pPr>
      <w:r>
        <w:rPr>
          <w:rFonts w:ascii="Consolas" w:hAnsi="Consolas" w:cs="Consolas"/>
          <w:color w:val="000000"/>
          <w:sz w:val="19"/>
          <w:szCs w:val="19"/>
        </w:rPr>
        <w:lastRenderedPageBreak/>
        <w:t xml:space="preserve">    }</w:t>
      </w:r>
    </w:p>
    <w:p w14:paraId="20B57E3F" w14:textId="77777777" w:rsidR="004A3064" w:rsidRDefault="004A3064" w:rsidP="004A3064">
      <w:r>
        <w:rPr>
          <w:noProof/>
          <w:lang w:val="sr-Latn-RS" w:eastAsia="sr-Latn-RS"/>
        </w:rPr>
        <w:drawing>
          <wp:inline distT="0" distB="0" distL="0" distR="0" wp14:anchorId="5B27FB40" wp14:editId="27DEA1F7">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3">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14:paraId="6DB908A2" w14:textId="77777777"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14:paraId="6E8D0F35" w14:textId="77777777" w:rsidR="00D45C36" w:rsidRDefault="00D45C36" w:rsidP="004A3064">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CollectionKeyValueInitializer</w:t>
      </w:r>
      <w:r>
        <w:rPr>
          <w:rFonts w:ascii="Consolas" w:hAnsi="Consolas" w:cs="Consolas"/>
          <w:color w:val="000000"/>
          <w:sz w:val="19"/>
          <w:szCs w:val="19"/>
        </w:rPr>
        <w:t>&lt;</w:t>
      </w:r>
      <w:r>
        <w:rPr>
          <w:rFonts w:ascii="Consolas" w:hAnsi="Consolas" w:cs="Consolas"/>
          <w:color w:val="2B91AF"/>
          <w:sz w:val="19"/>
          <w:szCs w:val="19"/>
        </w:rPr>
        <w:t>TKey</w:t>
      </w:r>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14:paraId="348D54DF" w14:textId="77777777" w:rsidR="00D45C36" w:rsidRDefault="00D45C36" w:rsidP="00D45C36">
      <w:pPr>
        <w:pStyle w:val="Heading2"/>
      </w:pPr>
      <w:r>
        <w:t>Constraints with Generics</w:t>
      </w:r>
    </w:p>
    <w:p w14:paraId="2CFDC927" w14:textId="77777777"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14:paraId="1F1AA45A"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14:paraId="5C1FD999" w14:textId="739B3A64" w:rsidR="00D45C36" w:rsidRDefault="0097435E" w:rsidP="00D45C36">
      <w:r w:rsidRPr="0097435E">
        <w:rPr>
          <w:noProof/>
        </w:rPr>
        <w:t>o</w:t>
      </w:r>
      <w:r w:rsidR="00161514" w:rsidRPr="0097435E">
        <w:rPr>
          <w:noProof/>
        </w:rPr>
        <w:t>r</w:t>
      </w:r>
      <w:r w:rsidR="00D45C36">
        <w:t xml:space="preserve"> we can limit our generic class to work only with classes:</w:t>
      </w:r>
    </w:p>
    <w:p w14:paraId="4CEBB8AB"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14:paraId="0A185C27" w14:textId="0F5EA56B" w:rsidR="00D45C36" w:rsidRDefault="00D45C36" w:rsidP="00D45C36">
      <w:r>
        <w:t xml:space="preserve">There are different variations for this constraints, they depend on the situation we are working in. It is important to know that if we constraint our generic class to work only with classes, we will get an error if we provide </w:t>
      </w:r>
      <w:r w:rsidRPr="0097435E">
        <w:rPr>
          <w:noProof/>
        </w:rPr>
        <w:t>value</w:t>
      </w:r>
      <w:r>
        <w:t xml:space="preserve"> type. If we want to work only with value types, we can constraint our generic class like this:</w:t>
      </w:r>
    </w:p>
    <w:p w14:paraId="63940A73" w14:textId="77777777" w:rsidR="00D45C36" w:rsidRDefault="00D45C36" w:rsidP="00D45C36">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CollectionInitializer</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struct</w:t>
      </w:r>
    </w:p>
    <w:p w14:paraId="4161C627" w14:textId="77777777" w:rsidR="00D45C36" w:rsidRDefault="008466F5" w:rsidP="008466F5">
      <w:pPr>
        <w:pStyle w:val="Heading2"/>
      </w:pPr>
      <w:r>
        <w:t>Generic Methods</w:t>
      </w:r>
    </w:p>
    <w:p w14:paraId="5EFBA0FB" w14:textId="77777777" w:rsidR="008466F5" w:rsidRDefault="008466F5" w:rsidP="008466F5">
      <w:r>
        <w:t>In the same way that we can create a generic class, we can create a generic method. We just need to set a type parameter in angle brackets right behind a method name:</w:t>
      </w:r>
    </w:p>
    <w:p w14:paraId="765B9CB7"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ExampleMethod&lt;</w:t>
      </w:r>
      <w:r>
        <w:rPr>
          <w:rFonts w:ascii="Consolas" w:hAnsi="Consolas" w:cs="Consolas"/>
          <w:color w:val="2B91AF"/>
          <w:sz w:val="19"/>
          <w:szCs w:val="19"/>
        </w:rPr>
        <w:t>T</w:t>
      </w:r>
      <w:r>
        <w:rPr>
          <w:rFonts w:ascii="Consolas" w:hAnsi="Consolas" w:cs="Consolas"/>
          <w:color w:val="000000"/>
          <w:sz w:val="19"/>
          <w:szCs w:val="19"/>
        </w:rPr>
        <w:t>&gt;(T param1, T param2)</w:t>
      </w:r>
    </w:p>
    <w:p w14:paraId="33980906"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EFE6C" w14:textId="77777777"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14:paraId="70936DDE" w14:textId="77777777" w:rsidR="008466F5" w:rsidRDefault="008466F5" w:rsidP="008466F5">
      <w:r>
        <w:rPr>
          <w:rFonts w:ascii="Consolas" w:hAnsi="Consolas" w:cs="Consolas"/>
          <w:color w:val="000000"/>
          <w:sz w:val="19"/>
          <w:szCs w:val="19"/>
        </w:rPr>
        <w:t>}</w:t>
      </w:r>
    </w:p>
    <w:p w14:paraId="62EAC86B" w14:textId="77777777"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14:paraId="6417AAED" w14:textId="77777777" w:rsidR="001C0831" w:rsidRDefault="001C0831" w:rsidP="001C0831">
      <w:pPr>
        <w:pStyle w:val="Heading1"/>
      </w:pPr>
      <w:r>
        <w:t>Queue</w:t>
      </w:r>
      <w:r w:rsidR="00865044">
        <w:t>, Stack, Hasht</w:t>
      </w:r>
      <w:r>
        <w:t>able</w:t>
      </w:r>
    </w:p>
    <w:p w14:paraId="7B05422D" w14:textId="77777777"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14:paraId="13C8B0C3" w14:textId="77777777" w:rsidR="001C0831" w:rsidRDefault="001C0831" w:rsidP="001C0831">
      <w:r>
        <w:t>So, let’s start.</w:t>
      </w:r>
    </w:p>
    <w:p w14:paraId="1531D86C" w14:textId="77777777" w:rsidR="001C0831" w:rsidRDefault="001C0831" w:rsidP="001C0831">
      <w:pPr>
        <w:pStyle w:val="Heading2"/>
      </w:pPr>
      <w:r>
        <w:lastRenderedPageBreak/>
        <w:t>Queue Collection</w:t>
      </w:r>
    </w:p>
    <w:p w14:paraId="344867D3" w14:textId="77777777"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14:paraId="58C3D328" w14:textId="77777777" w:rsidR="00B430CD" w:rsidRDefault="001C0831" w:rsidP="001C0831">
      <w:pPr>
        <w:rPr>
          <w:noProof/>
        </w:rPr>
      </w:pPr>
      <w:r>
        <w:rPr>
          <w:noProof/>
        </w:rPr>
        <w:t>To create an object instance of a queue collection we c</w:t>
      </w:r>
      <w:r w:rsidR="00B430CD">
        <w:rPr>
          <w:noProof/>
        </w:rPr>
        <w:t xml:space="preserve">an use two different statements. </w:t>
      </w:r>
    </w:p>
    <w:p w14:paraId="6B8886A3" w14:textId="77777777" w:rsidR="001C0831" w:rsidRDefault="00B430CD" w:rsidP="001C0831">
      <w:pPr>
        <w:rPr>
          <w:noProof/>
        </w:rPr>
      </w:pPr>
      <w:r>
        <w:rPr>
          <w:noProof/>
        </w:rPr>
        <w:t>By using System.Collection.Generic namespace:</w:t>
      </w:r>
    </w:p>
    <w:p w14:paraId="6FA204A3" w14:textId="77777777" w:rsidR="00B430CD" w:rsidRDefault="00B430CD" w:rsidP="001C0831">
      <w:pPr>
        <w:rPr>
          <w:noProof/>
        </w:rPr>
      </w:pPr>
      <w:r>
        <w:rPr>
          <w:rFonts w:ascii="Consolas" w:hAnsi="Consolas" w:cs="Consolas"/>
          <w:color w:val="000000"/>
          <w:sz w:val="19"/>
          <w:szCs w:val="19"/>
        </w:rPr>
        <w:t>Queue&lt;</w:t>
      </w:r>
      <w:r>
        <w:rPr>
          <w:rFonts w:ascii="Consolas" w:hAnsi="Consolas" w:cs="Consolas"/>
          <w:color w:val="0000FF"/>
          <w:sz w:val="19"/>
          <w:szCs w:val="19"/>
        </w:rPr>
        <w:t>int</w:t>
      </w:r>
      <w:r>
        <w:rPr>
          <w:rFonts w:ascii="Consolas" w:hAnsi="Consolas" w:cs="Consolas"/>
          <w:color w:val="000000"/>
          <w:sz w:val="19"/>
          <w:szCs w:val="19"/>
        </w:rPr>
        <w:t xml:space="preserve">&gt; intCollection = </w:t>
      </w:r>
      <w:r>
        <w:rPr>
          <w:rFonts w:ascii="Consolas" w:hAnsi="Consolas" w:cs="Consolas"/>
          <w:color w:val="0000FF"/>
          <w:sz w:val="19"/>
          <w:szCs w:val="19"/>
        </w:rPr>
        <w:t>new</w:t>
      </w:r>
      <w:r>
        <w:rPr>
          <w:rFonts w:ascii="Consolas" w:hAnsi="Consolas" w:cs="Consolas"/>
          <w:color w:val="000000"/>
          <w:sz w:val="19"/>
          <w:szCs w:val="19"/>
        </w:rPr>
        <w:t xml:space="preserve"> Queue&lt;</w:t>
      </w:r>
      <w:r>
        <w:rPr>
          <w:rFonts w:ascii="Consolas" w:hAnsi="Consolas" w:cs="Consolas"/>
          <w:color w:val="0000FF"/>
          <w:sz w:val="19"/>
          <w:szCs w:val="19"/>
        </w:rPr>
        <w:t>int</w:t>
      </w:r>
      <w:r>
        <w:rPr>
          <w:rFonts w:ascii="Consolas" w:hAnsi="Consolas" w:cs="Consolas"/>
          <w:color w:val="000000"/>
          <w:sz w:val="19"/>
          <w:szCs w:val="19"/>
        </w:rPr>
        <w:t>&gt;();</w:t>
      </w:r>
    </w:p>
    <w:p w14:paraId="3598D0EF" w14:textId="77777777"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14:paraId="42943412" w14:textId="77777777" w:rsidR="00B430CD" w:rsidRDefault="00B430CD" w:rsidP="001C0831">
      <w:pPr>
        <w:rPr>
          <w:noProof/>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4A9E68CF" w14:textId="77777777" w:rsidR="00BC59FE" w:rsidRDefault="00B430CD" w:rsidP="001C0831">
      <w:r>
        <w:t>If we declare an object by providing a type (in our example an int),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14:paraId="3A27B7F9" w14:textId="77777777" w:rsidR="00B430CD" w:rsidRDefault="00BC59FE" w:rsidP="00865044">
      <w:pPr>
        <w:pStyle w:val="Heading2"/>
      </w:pPr>
      <w:r>
        <w:t>The Most Common Methods and Properties</w:t>
      </w:r>
    </w:p>
    <w:p w14:paraId="20C99F14" w14:textId="77777777" w:rsidR="00BC59FE" w:rsidRDefault="00BC59FE" w:rsidP="00BC59FE">
      <w:r>
        <w:t xml:space="preserve">The </w:t>
      </w:r>
      <w:r w:rsidRPr="00BC59FE">
        <w:t>Enqueue</w:t>
      </w:r>
      <w:r>
        <w:t xml:space="preserve"> method adds an element inside a collection:</w:t>
      </w:r>
    </w:p>
    <w:p w14:paraId="71E8910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 = </w:t>
      </w:r>
      <w:r>
        <w:rPr>
          <w:rFonts w:ascii="Consolas" w:hAnsi="Consolas" w:cs="Consolas"/>
          <w:color w:val="0000FF"/>
          <w:sz w:val="19"/>
          <w:szCs w:val="19"/>
        </w:rPr>
        <w:t>new</w:t>
      </w:r>
      <w:r>
        <w:rPr>
          <w:rFonts w:ascii="Consolas" w:hAnsi="Consolas" w:cs="Consolas"/>
          <w:color w:val="000000"/>
          <w:sz w:val="19"/>
          <w:szCs w:val="19"/>
        </w:rPr>
        <w:t xml:space="preserve"> Queue();</w:t>
      </w:r>
    </w:p>
    <w:p w14:paraId="02101CA0"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w:t>
      </w:r>
    </w:p>
    <w:p w14:paraId="3F26D568"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w:t>
      </w:r>
      <w:r>
        <w:rPr>
          <w:rFonts w:ascii="Consolas" w:hAnsi="Consolas" w:cs="Consolas"/>
          <w:color w:val="A31515"/>
          <w:sz w:val="19"/>
          <w:szCs w:val="19"/>
        </w:rPr>
        <w:t>"John"</w:t>
      </w:r>
      <w:r>
        <w:rPr>
          <w:rFonts w:ascii="Consolas" w:hAnsi="Consolas" w:cs="Consolas"/>
          <w:color w:val="000000"/>
          <w:sz w:val="19"/>
          <w:szCs w:val="19"/>
        </w:rPr>
        <w:t>);</w:t>
      </w:r>
    </w:p>
    <w:p w14:paraId="4FD5C1DC"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queueCollection.Enqueue(54.10);</w:t>
      </w:r>
    </w:p>
    <w:p w14:paraId="567B05EA"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p>
    <w:p w14:paraId="489EB88D"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w:t>
      </w:r>
    </w:p>
    <w:p w14:paraId="0C1ACB33"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AF20C0F" w14:textId="77777777"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32C5A5EB" w14:textId="77777777" w:rsidR="00BC59FE" w:rsidRPr="00BC59FE" w:rsidRDefault="00BC59FE" w:rsidP="00BC59FE">
      <w:r>
        <w:rPr>
          <w:rFonts w:ascii="Consolas" w:hAnsi="Consolas" w:cs="Consolas"/>
          <w:color w:val="000000"/>
          <w:sz w:val="19"/>
          <w:szCs w:val="19"/>
        </w:rPr>
        <w:t>}</w:t>
      </w:r>
    </w:p>
    <w:p w14:paraId="637AF59F" w14:textId="77777777" w:rsidR="00B430CD" w:rsidRDefault="00BC59FE" w:rsidP="001C0831">
      <w:r>
        <w:t>The Dequeue method removes an element at the beginning of the collection and returns it:</w:t>
      </w:r>
    </w:p>
    <w:p w14:paraId="7F2DB90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Queue();</w:t>
      </w:r>
    </w:p>
    <w:p w14:paraId="181FA9A5"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w:t>
      </w:r>
    </w:p>
    <w:p w14:paraId="11BBD4A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w:t>
      </w:r>
      <w:r>
        <w:rPr>
          <w:rFonts w:ascii="Consolas" w:hAnsi="Consolas" w:cs="Consolas"/>
          <w:color w:val="A31515"/>
          <w:sz w:val="19"/>
          <w:szCs w:val="19"/>
        </w:rPr>
        <w:t>"John"</w:t>
      </w:r>
      <w:r>
        <w:rPr>
          <w:rFonts w:ascii="Consolas" w:hAnsi="Consolas" w:cs="Consolas"/>
          <w:color w:val="000000"/>
          <w:sz w:val="19"/>
          <w:szCs w:val="19"/>
        </w:rPr>
        <w:t>);</w:t>
      </w:r>
    </w:p>
    <w:p w14:paraId="6DDA60A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queueCollection1.Enqueue(54.10);</w:t>
      </w:r>
    </w:p>
    <w:p w14:paraId="6DBB2A9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405E55D9"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number = Convert.ToInt32(queueCollection1.Dequeue());</w:t>
      </w:r>
    </w:p>
    <w:p w14:paraId="7E104211"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0C3770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75B9C392"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7290A0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14:paraId="315E3DDC"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77F4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1FEA6761" w14:textId="77777777" w:rsidR="004715FD" w:rsidRDefault="004715FD" w:rsidP="004715FD">
      <w:r>
        <w:rPr>
          <w:rFonts w:ascii="Consolas" w:hAnsi="Consolas" w:cs="Consolas"/>
          <w:color w:val="000000"/>
          <w:sz w:val="19"/>
          <w:szCs w:val="19"/>
        </w:rPr>
        <w:t>}</w:t>
      </w:r>
    </w:p>
    <w:p w14:paraId="7E8CA829" w14:textId="77777777" w:rsidR="00BC59FE" w:rsidRDefault="004715FD" w:rsidP="004715FD">
      <w:r>
        <w:t>The Peek method returns the element at the beginning of the collection but does not remove it:</w:t>
      </w:r>
    </w:p>
    <w:p w14:paraId="751C286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Queue();</w:t>
      </w:r>
    </w:p>
    <w:p w14:paraId="5445D1E7"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w:t>
      </w:r>
    </w:p>
    <w:p w14:paraId="15925B78"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w:t>
      </w:r>
      <w:r>
        <w:rPr>
          <w:rFonts w:ascii="Consolas" w:hAnsi="Consolas" w:cs="Consolas"/>
          <w:color w:val="A31515"/>
          <w:sz w:val="19"/>
          <w:szCs w:val="19"/>
        </w:rPr>
        <w:t>"John"</w:t>
      </w:r>
      <w:r>
        <w:rPr>
          <w:rFonts w:ascii="Consolas" w:hAnsi="Consolas" w:cs="Consolas"/>
          <w:color w:val="000000"/>
          <w:sz w:val="19"/>
          <w:szCs w:val="19"/>
        </w:rPr>
        <w:t>);</w:t>
      </w:r>
    </w:p>
    <w:p w14:paraId="2ACBC83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queueCollection2.Enqueue(54.10);</w:t>
      </w:r>
    </w:p>
    <w:p w14:paraId="66CB98C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AFEA3F"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peekNumber = Convert.ToInt32(queueCollection2.Peek());</w:t>
      </w:r>
    </w:p>
    <w:p w14:paraId="16BA4D54"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Console.WriteLine(</w:t>
      </w:r>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04354C36"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p>
    <w:p w14:paraId="0BB96C0B"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p>
    <w:p w14:paraId="63728CDA"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14:paraId="3C928380"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BAC73"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Console.WriteLine(item);</w:t>
      </w:r>
    </w:p>
    <w:p w14:paraId="2FA3A7A6" w14:textId="77777777" w:rsidR="004715FD" w:rsidRDefault="004715FD" w:rsidP="004715FD">
      <w:r>
        <w:rPr>
          <w:rFonts w:ascii="Consolas" w:hAnsi="Consolas" w:cs="Consolas"/>
          <w:color w:val="000000"/>
          <w:sz w:val="19"/>
          <w:szCs w:val="19"/>
        </w:rPr>
        <w:t>}</w:t>
      </w:r>
    </w:p>
    <w:p w14:paraId="3463460D" w14:textId="77777777" w:rsidR="004715FD" w:rsidRDefault="004715FD" w:rsidP="004715FD">
      <w:r>
        <w:t>The Clear method removes all the elements from a collection.</w:t>
      </w:r>
    </w:p>
    <w:p w14:paraId="5F8323C8" w14:textId="77777777" w:rsidR="004715FD" w:rsidRDefault="004715FD" w:rsidP="004715FD">
      <w:r>
        <w:t>If we want to check how many elements we have inside a collection, we can use the Count property:</w:t>
      </w:r>
    </w:p>
    <w:p w14:paraId="45009F4D" w14:textId="77777777"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queueCollection2.Clear();</w:t>
      </w:r>
    </w:p>
    <w:p w14:paraId="43EC192D" w14:textId="77777777" w:rsidR="004715FD" w:rsidRDefault="004715FD" w:rsidP="004715FD">
      <w:r>
        <w:rPr>
          <w:rFonts w:ascii="Consolas" w:hAnsi="Consolas" w:cs="Consolas"/>
          <w:color w:val="000000"/>
          <w:sz w:val="19"/>
          <w:szCs w:val="19"/>
        </w:rPr>
        <w:t>Console.WriteLine(queueCollection2.Count);</w:t>
      </w:r>
    </w:p>
    <w:p w14:paraId="538EA2C5" w14:textId="77777777" w:rsidR="005675EF" w:rsidRDefault="005675EF" w:rsidP="005675EF">
      <w:pPr>
        <w:pStyle w:val="Heading2"/>
      </w:pPr>
      <w:r>
        <w:t>Stack Collection</w:t>
      </w:r>
    </w:p>
    <w:p w14:paraId="22074E16" w14:textId="77777777" w:rsidR="005675EF" w:rsidRDefault="005675EF" w:rsidP="005675EF">
      <w:r>
        <w:t>The stack collection represents a simple last-in, first-out collection. It means that an element which enters first in a collection will exit last.</w:t>
      </w:r>
    </w:p>
    <w:p w14:paraId="0D4B78C3" w14:textId="77777777" w:rsidR="005675EF" w:rsidRPr="005675EF" w:rsidRDefault="005675EF" w:rsidP="005675EF">
      <w:r>
        <w:t>As with the Queue collection, we can use the System</w:t>
      </w:r>
      <w:r w:rsidRPr="005675EF">
        <w:rPr>
          <w:noProof/>
        </w:rPr>
        <w:t>.Collection</w:t>
      </w:r>
      <w:r>
        <w:t xml:space="preserve"> and System.Collection.Generic namespaces.</w:t>
      </w:r>
    </w:p>
    <w:p w14:paraId="2364915B" w14:textId="77777777"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 = </w:t>
      </w:r>
      <w:r>
        <w:rPr>
          <w:rFonts w:ascii="Consolas" w:hAnsi="Consolas" w:cs="Consolas"/>
          <w:color w:val="0000FF"/>
          <w:sz w:val="19"/>
          <w:szCs w:val="19"/>
        </w:rPr>
        <w:t>new</w:t>
      </w:r>
      <w:r>
        <w:rPr>
          <w:rFonts w:ascii="Consolas" w:hAnsi="Consolas" w:cs="Consolas"/>
          <w:color w:val="000000"/>
          <w:sz w:val="19"/>
          <w:szCs w:val="19"/>
        </w:rPr>
        <w:t xml:space="preserve"> Stack();</w:t>
      </w:r>
    </w:p>
    <w:p w14:paraId="64291298" w14:textId="77777777" w:rsidR="005675EF" w:rsidRDefault="005675EF" w:rsidP="005675EF">
      <w:r>
        <w:rPr>
          <w:rFonts w:ascii="Consolas" w:hAnsi="Consolas" w:cs="Consolas"/>
          <w:color w:val="000000"/>
          <w:sz w:val="19"/>
          <w:szCs w:val="19"/>
        </w:rPr>
        <w:t>Stack&lt;</w:t>
      </w:r>
      <w:r>
        <w:rPr>
          <w:rFonts w:ascii="Consolas" w:hAnsi="Consolas" w:cs="Consolas"/>
          <w:color w:val="0000FF"/>
          <w:sz w:val="19"/>
          <w:szCs w:val="19"/>
        </w:rPr>
        <w:t>int</w:t>
      </w:r>
      <w:r>
        <w:rPr>
          <w:rFonts w:ascii="Consolas" w:hAnsi="Consolas" w:cs="Consolas"/>
          <w:color w:val="000000"/>
          <w:sz w:val="19"/>
          <w:szCs w:val="19"/>
        </w:rPr>
        <w:t xml:space="preserve">&gt; stackInt = </w:t>
      </w:r>
      <w:r>
        <w:rPr>
          <w:rFonts w:ascii="Consolas" w:hAnsi="Consolas" w:cs="Consolas"/>
          <w:color w:val="0000FF"/>
          <w:sz w:val="19"/>
          <w:szCs w:val="19"/>
        </w:rPr>
        <w:t>new</w:t>
      </w:r>
      <w:r>
        <w:rPr>
          <w:rFonts w:ascii="Consolas" w:hAnsi="Consolas" w:cs="Consolas"/>
          <w:color w:val="000000"/>
          <w:sz w:val="19"/>
          <w:szCs w:val="19"/>
        </w:rPr>
        <w:t xml:space="preserve"> Stack&lt;</w:t>
      </w:r>
      <w:r>
        <w:rPr>
          <w:rFonts w:ascii="Consolas" w:hAnsi="Consolas" w:cs="Consolas"/>
          <w:color w:val="0000FF"/>
          <w:sz w:val="19"/>
          <w:szCs w:val="19"/>
        </w:rPr>
        <w:t>int</w:t>
      </w:r>
      <w:r>
        <w:rPr>
          <w:rFonts w:ascii="Consolas" w:hAnsi="Consolas" w:cs="Consolas"/>
          <w:color w:val="000000"/>
          <w:sz w:val="19"/>
          <w:szCs w:val="19"/>
        </w:rPr>
        <w:t>&gt;();</w:t>
      </w:r>
    </w:p>
    <w:p w14:paraId="16BB3673" w14:textId="77777777" w:rsidR="005675EF" w:rsidRDefault="005675EF" w:rsidP="00865044">
      <w:pPr>
        <w:pStyle w:val="Heading2"/>
      </w:pPr>
      <w:r>
        <w:t>The Most Common Methods and Properties</w:t>
      </w:r>
    </w:p>
    <w:p w14:paraId="27249C77" w14:textId="77777777" w:rsidR="004715FD" w:rsidRDefault="005675EF" w:rsidP="005675EF">
      <w:r>
        <w:t>The Push method inserts an</w:t>
      </w:r>
      <w:r w:rsidR="00C971CB">
        <w:t xml:space="preserve"> </w:t>
      </w:r>
      <w:r>
        <w:t>object at the top of the collection:</w:t>
      </w:r>
    </w:p>
    <w:p w14:paraId="42934E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Stack();</w:t>
      </w:r>
    </w:p>
    <w:p w14:paraId="282569B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stack1.Push(328);</w:t>
      </w:r>
    </w:p>
    <w:p w14:paraId="3E555F0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stack1.Push(</w:t>
      </w:r>
      <w:r>
        <w:rPr>
          <w:rFonts w:ascii="Consolas" w:hAnsi="Consolas" w:cs="Consolas"/>
          <w:color w:val="A31515"/>
          <w:sz w:val="19"/>
          <w:szCs w:val="19"/>
        </w:rPr>
        <w:t>"Fifty Five"</w:t>
      </w:r>
      <w:r>
        <w:rPr>
          <w:rFonts w:ascii="Consolas" w:hAnsi="Consolas" w:cs="Consolas"/>
          <w:color w:val="000000"/>
          <w:sz w:val="19"/>
          <w:szCs w:val="19"/>
        </w:rPr>
        <w:t>);</w:t>
      </w:r>
    </w:p>
    <w:p w14:paraId="6C2B8FAB" w14:textId="77777777" w:rsidR="005675EF" w:rsidRDefault="00C971CB" w:rsidP="00C971CB">
      <w:pPr>
        <w:rPr>
          <w:rFonts w:ascii="Consolas" w:hAnsi="Consolas" w:cs="Consolas"/>
          <w:color w:val="000000"/>
          <w:sz w:val="19"/>
          <w:szCs w:val="19"/>
        </w:rPr>
      </w:pPr>
      <w:r>
        <w:rPr>
          <w:rFonts w:ascii="Consolas" w:hAnsi="Consolas" w:cs="Consolas"/>
          <w:color w:val="000000"/>
          <w:sz w:val="19"/>
          <w:szCs w:val="19"/>
        </w:rPr>
        <w:t>stack1.Push(124.87);</w:t>
      </w:r>
    </w:p>
    <w:p w14:paraId="5E33843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14:paraId="7963030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77D1FF"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1DC01528" w14:textId="77777777"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14:paraId="6CF85A1F" w14:textId="77777777" w:rsidR="00C971CB" w:rsidRDefault="00C971CB" w:rsidP="00C971CB">
      <w:r>
        <w:t>The Pop method removes the element which was included last in a collection and returns it:</w:t>
      </w:r>
    </w:p>
    <w:p w14:paraId="0EA6591E"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Stack();</w:t>
      </w:r>
    </w:p>
    <w:p w14:paraId="1EB57F2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stackCollection2.Push(328);</w:t>
      </w:r>
    </w:p>
    <w:p w14:paraId="33DB0DC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w:t>
      </w:r>
      <w:r>
        <w:rPr>
          <w:rFonts w:ascii="Consolas" w:hAnsi="Consolas" w:cs="Consolas"/>
          <w:color w:val="A31515"/>
          <w:sz w:val="19"/>
          <w:szCs w:val="19"/>
        </w:rPr>
        <w:t>"Fifty Five"</w:t>
      </w:r>
      <w:r>
        <w:rPr>
          <w:rFonts w:ascii="Consolas" w:hAnsi="Consolas" w:cs="Consolas"/>
          <w:color w:val="000000"/>
          <w:sz w:val="19"/>
          <w:szCs w:val="19"/>
        </w:rPr>
        <w:t>);</w:t>
      </w:r>
    </w:p>
    <w:p w14:paraId="75AC37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stackCollection2.Push(124.87);</w:t>
      </w:r>
    </w:p>
    <w:p w14:paraId="6AD16A2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7EE2E9A1"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 = Convert.ToDouble(stackCollection2.Pop());</w:t>
      </w:r>
    </w:p>
    <w:p w14:paraId="6229C8F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7810635B"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7C084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14:paraId="1FB7930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8FFF61"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0F4520E8"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0C10A3" w14:textId="77777777" w:rsidR="00C971CB" w:rsidRDefault="00C971CB" w:rsidP="00C971CB">
      <w:pPr>
        <w:autoSpaceDE w:val="0"/>
        <w:autoSpaceDN w:val="0"/>
        <w:adjustRightInd w:val="0"/>
        <w:spacing w:after="0" w:line="240" w:lineRule="auto"/>
        <w:rPr>
          <w:rFonts w:cs="Consolas"/>
          <w:color w:val="000000"/>
        </w:rPr>
      </w:pPr>
    </w:p>
    <w:p w14:paraId="6BE72B6F" w14:textId="77777777"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14:paraId="1E7A229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Stack();</w:t>
      </w:r>
    </w:p>
    <w:p w14:paraId="4E8D7F47"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stackCollection3.Push(328);</w:t>
      </w:r>
    </w:p>
    <w:p w14:paraId="255895C5"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stackCollection3.Push(</w:t>
      </w:r>
      <w:r>
        <w:rPr>
          <w:rFonts w:ascii="Consolas" w:hAnsi="Consolas" w:cs="Consolas"/>
          <w:color w:val="A31515"/>
          <w:sz w:val="19"/>
          <w:szCs w:val="19"/>
        </w:rPr>
        <w:t>"Fifty Five"</w:t>
      </w:r>
      <w:r>
        <w:rPr>
          <w:rFonts w:ascii="Consolas" w:hAnsi="Consolas" w:cs="Consolas"/>
          <w:color w:val="000000"/>
          <w:sz w:val="19"/>
          <w:szCs w:val="19"/>
        </w:rPr>
        <w:t>);</w:t>
      </w:r>
    </w:p>
    <w:p w14:paraId="52766B46"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stackCollection3.Push(124.87);</w:t>
      </w:r>
    </w:p>
    <w:p w14:paraId="23FE4BED"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6DB3815C"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number1 = Convert.ToDouble(stackCollection3.Peek());</w:t>
      </w:r>
    </w:p>
    <w:p w14:paraId="1A76A474"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14:paraId="548FBDB2"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p>
    <w:p w14:paraId="296D416A"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14:paraId="5F733AA0" w14:textId="77777777"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9CF207" w14:textId="77777777"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Console.WriteLine(item);</w:t>
      </w:r>
    </w:p>
    <w:p w14:paraId="39FDD195" w14:textId="77777777"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14:paraId="595E0F34" w14:textId="77777777"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14:paraId="087A2213" w14:textId="77777777" w:rsidR="00677DCE" w:rsidRDefault="00677DCE" w:rsidP="00C971CB">
      <w:pPr>
        <w:rPr>
          <w:rFonts w:cs="Consolas"/>
        </w:rPr>
      </w:pPr>
      <w:r>
        <w:rPr>
          <w:rFonts w:cs="Consolas"/>
        </w:rPr>
        <w:t>If we want to count the number of elements, we use the Count property:</w:t>
      </w:r>
    </w:p>
    <w:p w14:paraId="5079E0C2" w14:textId="77777777" w:rsidR="00677DCE" w:rsidRDefault="00677DCE" w:rsidP="00677D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stackCollection3.Clear();</w:t>
      </w:r>
    </w:p>
    <w:p w14:paraId="6EB0529B" w14:textId="77777777" w:rsidR="00865044" w:rsidRDefault="00677DCE" w:rsidP="00677DCE">
      <w:pPr>
        <w:rPr>
          <w:rFonts w:cs="Consolas"/>
        </w:rPr>
      </w:pPr>
      <w:r>
        <w:rPr>
          <w:rFonts w:ascii="Consolas" w:hAnsi="Consolas" w:cs="Consolas"/>
          <w:color w:val="000000"/>
          <w:sz w:val="19"/>
          <w:szCs w:val="19"/>
        </w:rPr>
        <w:t>Console.WriteLine(stackCollection3.Count);</w:t>
      </w:r>
    </w:p>
    <w:p w14:paraId="7D5E063B" w14:textId="77777777" w:rsidR="00677DCE" w:rsidRDefault="00865044" w:rsidP="00865044">
      <w:pPr>
        <w:pStyle w:val="Heading2"/>
      </w:pPr>
      <w:r>
        <w:t>Hashtable</w:t>
      </w:r>
    </w:p>
    <w:p w14:paraId="1B220471" w14:textId="77777777"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hashtable object by using the </w:t>
      </w:r>
      <w:r w:rsidRPr="00865044">
        <w:rPr>
          <w:noProof/>
        </w:rPr>
        <w:t>only</w:t>
      </w:r>
      <w:r>
        <w:t xml:space="preserve"> System</w:t>
      </w:r>
      <w:r w:rsidRPr="006F1AAF">
        <w:rPr>
          <w:noProof/>
        </w:rPr>
        <w:t>.Collections</w:t>
      </w:r>
      <w:r>
        <w:t xml:space="preserve"> namespace:</w:t>
      </w:r>
    </w:p>
    <w:p w14:paraId="03111209" w14:textId="77777777" w:rsidR="00865044" w:rsidRDefault="00865044" w:rsidP="00865044">
      <w:r>
        <w:rPr>
          <w:rFonts w:ascii="Consolas" w:hAnsi="Consolas" w:cs="Consolas"/>
          <w:color w:val="000000"/>
          <w:sz w:val="19"/>
          <w:szCs w:val="19"/>
        </w:rPr>
        <w:t xml:space="preserve">Hashtable hashTable = </w:t>
      </w:r>
      <w:r>
        <w:rPr>
          <w:rFonts w:ascii="Consolas" w:hAnsi="Consolas" w:cs="Consolas"/>
          <w:color w:val="0000FF"/>
          <w:sz w:val="19"/>
          <w:szCs w:val="19"/>
        </w:rPr>
        <w:t>new</w:t>
      </w:r>
      <w:r>
        <w:rPr>
          <w:rFonts w:ascii="Consolas" w:hAnsi="Consolas" w:cs="Consolas"/>
          <w:color w:val="000000"/>
          <w:sz w:val="19"/>
          <w:szCs w:val="19"/>
        </w:rPr>
        <w:t xml:space="preserve"> Hashtable();</w:t>
      </w:r>
    </w:p>
    <w:p w14:paraId="40ED927A" w14:textId="77777777" w:rsidR="00865044" w:rsidRDefault="00865044" w:rsidP="00865044">
      <w:r>
        <w:t>The hashtable constructor has a fifteen overloaded constructors.</w:t>
      </w:r>
    </w:p>
    <w:p w14:paraId="7519166E" w14:textId="77777777" w:rsidR="009849FD" w:rsidRDefault="009849FD" w:rsidP="009849FD">
      <w:pPr>
        <w:pStyle w:val="Heading2"/>
      </w:pPr>
      <w:r>
        <w:t>The Most Common Methods</w:t>
      </w:r>
    </w:p>
    <w:p w14:paraId="5E7E6F13" w14:textId="77777777" w:rsidR="009849FD" w:rsidRDefault="009849FD" w:rsidP="009849FD">
      <w:r>
        <w:t>The Add method adds an element with the specified key and value into the collection:</w:t>
      </w:r>
    </w:p>
    <w:p w14:paraId="3378022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1DF721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hashTable.Add(Element.First, 174);</w:t>
      </w:r>
    </w:p>
    <w:p w14:paraId="2CDC7A4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214CBE95" w14:textId="77777777" w:rsidR="009849FD" w:rsidRDefault="009849FD" w:rsidP="009849FD">
      <w:r>
        <w:rPr>
          <w:rFonts w:ascii="Consolas" w:hAnsi="Consolas" w:cs="Consolas"/>
          <w:color w:val="000000"/>
          <w:sz w:val="19"/>
          <w:szCs w:val="19"/>
          <w:lang w:val="sr-Latn-RS"/>
        </w:rPr>
        <w:t>hashTable.Add(Element.Third, 124.24);</w:t>
      </w:r>
    </w:p>
    <w:p w14:paraId="18380F1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hashTable.Keys)</w:t>
      </w:r>
    </w:p>
    <w:p w14:paraId="39A8426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707F06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69DDBAF" w14:textId="77777777" w:rsidR="009849FD" w:rsidRDefault="009849FD" w:rsidP="009849FD">
      <w:pPr>
        <w:rPr>
          <w:rFonts w:ascii="Consolas" w:hAnsi="Consolas" w:cs="Consolas"/>
          <w:color w:val="000000"/>
          <w:sz w:val="19"/>
          <w:szCs w:val="19"/>
          <w:lang w:val="sr-Latn-RS"/>
        </w:rPr>
      </w:pPr>
      <w:r>
        <w:rPr>
          <w:rFonts w:ascii="Consolas" w:hAnsi="Consolas" w:cs="Consolas"/>
          <w:color w:val="000000"/>
          <w:sz w:val="19"/>
          <w:szCs w:val="19"/>
          <w:lang w:val="sr-Latn-RS"/>
        </w:rPr>
        <w:t>}</w:t>
      </w:r>
    </w:p>
    <w:p w14:paraId="01019AA0" w14:textId="77777777" w:rsidR="009849FD" w:rsidRDefault="009849FD" w:rsidP="009849FD"/>
    <w:p w14:paraId="35959BA1" w14:textId="77777777" w:rsidR="009849FD" w:rsidRDefault="009849FD" w:rsidP="009849FD">
      <w:r>
        <w:t>The Remove method removes the element with the specified key from a collection:</w:t>
      </w:r>
    </w:p>
    <w:p w14:paraId="47804F7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hashTable1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2075AE0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hashTable1.Add(Element.First, 174);</w:t>
      </w:r>
    </w:p>
    <w:p w14:paraId="5DA2DB13"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hashTable1.Add(Element.Second,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4BBB4424"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hashTable1.Add(Element.Third, 124.24);</w:t>
      </w:r>
    </w:p>
    <w:p w14:paraId="6A31E3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16F3AD8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hashTable1.Remove(Element.Second);</w:t>
      </w:r>
    </w:p>
    <w:p w14:paraId="1D55FAC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068358A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hashTable1.Keys)</w:t>
      </w:r>
    </w:p>
    <w:p w14:paraId="77EBB6E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8D4D8BF" w14:textId="77777777" w:rsidR="009849FD" w:rsidRDefault="009849FD" w:rsidP="009849FD">
      <w:pPr>
        <w:autoSpaceDE w:val="0"/>
        <w:autoSpaceDN w:val="0"/>
        <w:adjustRightInd w:val="0"/>
        <w:spacing w:after="0" w:line="240" w:lineRule="auto"/>
        <w:ind w:firstLine="720"/>
        <w:rPr>
          <w:rFonts w:ascii="Consolas" w:hAnsi="Consolas" w:cs="Consolas"/>
          <w:color w:val="000000"/>
          <w:sz w:val="19"/>
          <w:szCs w:val="19"/>
          <w:lang w:val="sr-Latn-RS"/>
        </w:rPr>
      </w:pPr>
      <w:r>
        <w:rPr>
          <w:rFonts w:ascii="Consolas" w:hAnsi="Consolas" w:cs="Consolas"/>
          <w:color w:val="000000"/>
          <w:sz w:val="19"/>
          <w:szCs w:val="19"/>
          <w:lang w:val="sr-Latn-RS"/>
        </w:rPr>
        <w:t>Console.WriteLine(</w:t>
      </w:r>
      <w:r>
        <w:rPr>
          <w:rFonts w:ascii="Consolas" w:hAnsi="Consolas" w:cs="Consolas"/>
          <w:color w:val="A31515"/>
          <w:sz w:val="19"/>
          <w:szCs w:val="19"/>
          <w:lang w:val="sr-Latn-RS"/>
        </w:rPr>
        <w:t xml:space="preserve">$"Key: </w:t>
      </w:r>
      <w:r>
        <w:rPr>
          <w:rFonts w:ascii="Consolas" w:hAnsi="Consolas" w:cs="Consolas"/>
          <w:color w:val="000000"/>
          <w:sz w:val="19"/>
          <w:szCs w:val="19"/>
          <w:lang w:val="sr-Latn-RS"/>
        </w:rPr>
        <w:t>{key}</w:t>
      </w:r>
      <w:r>
        <w:rPr>
          <w:rFonts w:ascii="Consolas" w:hAnsi="Consolas" w:cs="Consolas"/>
          <w:color w:val="A31515"/>
          <w:sz w:val="19"/>
          <w:szCs w:val="19"/>
          <w:lang w:val="sr-Latn-RS"/>
        </w:rPr>
        <w:t xml:space="preserve">, value: </w:t>
      </w:r>
      <w:r>
        <w:rPr>
          <w:rFonts w:ascii="Consolas" w:hAnsi="Consolas" w:cs="Consolas"/>
          <w:color w:val="000000"/>
          <w:sz w:val="19"/>
          <w:szCs w:val="19"/>
          <w:lang w:val="sr-Latn-RS"/>
        </w:rPr>
        <w:t>{hashTable[key]}</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088BD19C" w14:textId="77777777" w:rsidR="009849FD" w:rsidRDefault="009849FD" w:rsidP="009849FD">
      <w:r>
        <w:rPr>
          <w:rFonts w:ascii="Consolas" w:hAnsi="Consolas" w:cs="Consolas"/>
          <w:color w:val="000000"/>
          <w:sz w:val="19"/>
          <w:szCs w:val="19"/>
          <w:lang w:val="sr-Latn-RS"/>
        </w:rPr>
        <w:t>}</w:t>
      </w:r>
    </w:p>
    <w:p w14:paraId="76F50651" w14:textId="77777777" w:rsidR="009849FD" w:rsidRDefault="009849FD" w:rsidP="009849FD">
      <w:r>
        <w:t>The ContainsKey method determines whether a collection contains a specific key:</w:t>
      </w:r>
    </w:p>
    <w:p w14:paraId="3100378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if</w:t>
      </w:r>
      <w:r>
        <w:rPr>
          <w:rFonts w:ascii="Consolas" w:hAnsi="Consolas" w:cs="Consolas"/>
          <w:color w:val="000000"/>
          <w:sz w:val="19"/>
          <w:szCs w:val="19"/>
          <w:lang w:val="sr-Latn-RS"/>
        </w:rPr>
        <w:t xml:space="preserve"> (hashTable.ContainsKey(Element.Second))</w:t>
      </w:r>
    </w:p>
    <w:p w14:paraId="70600C3D"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w:t>
      </w:r>
    </w:p>
    <w:p w14:paraId="2FC26F3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$"Collection contains key: </w:t>
      </w:r>
      <w:r>
        <w:rPr>
          <w:rFonts w:ascii="Consolas" w:hAnsi="Consolas" w:cs="Consolas"/>
          <w:color w:val="000000"/>
          <w:sz w:val="19"/>
          <w:szCs w:val="19"/>
          <w:lang w:val="sr-Latn-RS"/>
        </w:rPr>
        <w:t>{Element.Second}</w:t>
      </w:r>
      <w:r>
        <w:rPr>
          <w:rFonts w:ascii="Consolas" w:hAnsi="Consolas" w:cs="Consolas"/>
          <w:color w:val="A31515"/>
          <w:sz w:val="19"/>
          <w:szCs w:val="19"/>
          <w:lang w:val="sr-Latn-RS"/>
        </w:rPr>
        <w:t xml:space="preserve"> and its value is </w:t>
      </w:r>
      <w:r>
        <w:rPr>
          <w:rFonts w:ascii="Consolas" w:hAnsi="Consolas" w:cs="Consolas"/>
          <w:color w:val="000000"/>
          <w:sz w:val="19"/>
          <w:szCs w:val="19"/>
          <w:lang w:val="sr-Latn-RS"/>
        </w:rPr>
        <w:t>{hashTable[Element.Second]}</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5130FF39" w14:textId="77777777" w:rsidR="009849FD" w:rsidRDefault="009849FD" w:rsidP="009849FD">
      <w:r>
        <w:rPr>
          <w:rFonts w:ascii="Consolas" w:hAnsi="Consolas" w:cs="Consolas"/>
          <w:color w:val="000000"/>
          <w:sz w:val="19"/>
          <w:szCs w:val="19"/>
          <w:lang w:val="sr-Latn-RS"/>
        </w:rPr>
        <w:t>}</w:t>
      </w:r>
    </w:p>
    <w:p w14:paraId="5FBC05AC" w14:textId="77777777" w:rsidR="009849FD" w:rsidRDefault="009849FD" w:rsidP="009849FD">
      <w:r>
        <w:t>The ContainsValue method determines whether a collection contains a specific value.</w:t>
      </w:r>
    </w:p>
    <w:p w14:paraId="4B327AC4" w14:textId="77777777" w:rsidR="009849FD" w:rsidRDefault="009849FD" w:rsidP="009849FD">
      <w:r>
        <w:t>The Clear method removes all elements from a collection:</w:t>
      </w:r>
    </w:p>
    <w:p w14:paraId="6A9C7E87" w14:textId="77777777" w:rsidR="009849FD" w:rsidRDefault="009849FD" w:rsidP="009849FD">
      <w:r>
        <w:rPr>
          <w:rFonts w:ascii="Consolas" w:hAnsi="Consolas" w:cs="Consolas"/>
          <w:color w:val="000000"/>
          <w:sz w:val="19"/>
          <w:szCs w:val="19"/>
          <w:lang w:val="sr-Latn-RS"/>
        </w:rPr>
        <w:t>hashTable.Clear();</w:t>
      </w:r>
    </w:p>
    <w:p w14:paraId="10AEEC45" w14:textId="77777777" w:rsidR="009849FD" w:rsidRDefault="009849FD" w:rsidP="009849FD">
      <w:pPr>
        <w:pStyle w:val="Heading2"/>
      </w:pPr>
      <w:r>
        <w:t>The Most Common Properties</w:t>
      </w:r>
    </w:p>
    <w:p w14:paraId="21AAC3C6" w14:textId="77777777" w:rsidR="009849FD" w:rsidRDefault="009849FD" w:rsidP="009849FD">
      <w:r>
        <w:t>The Count property counts the number of elements inside a collection:</w:t>
      </w:r>
    </w:p>
    <w:p w14:paraId="2F2538F4" w14:textId="77777777" w:rsidR="009849FD" w:rsidRDefault="009849FD" w:rsidP="009849FD">
      <w:r>
        <w:rPr>
          <w:rFonts w:ascii="Consolas" w:hAnsi="Consolas" w:cs="Consolas"/>
          <w:color w:val="000000"/>
          <w:sz w:val="19"/>
          <w:szCs w:val="19"/>
          <w:lang w:val="sr-Latn-RS"/>
        </w:rPr>
        <w:t>Console.WriteLine(hashTable.Count);</w:t>
      </w:r>
    </w:p>
    <w:p w14:paraId="4206C10E" w14:textId="77777777" w:rsidR="009849FD" w:rsidRDefault="009849FD" w:rsidP="009849FD">
      <w:r>
        <w:t>The Keys property returns all the keys from a collection and the Value property returns all the values from a collection:</w:t>
      </w:r>
    </w:p>
    <w:p w14:paraId="18291CD1"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 hashTable2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Hashtable();</w:t>
      </w:r>
    </w:p>
    <w:p w14:paraId="7C43328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hashTable2.Add(Element.First, 174);</w:t>
      </w:r>
    </w:p>
    <w:p w14:paraId="38F62C27"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hashTable2.Add(Element.Second, </w:t>
      </w:r>
      <w:r>
        <w:rPr>
          <w:rFonts w:ascii="Consolas" w:hAnsi="Consolas" w:cs="Consolas"/>
          <w:color w:val="A31515"/>
          <w:sz w:val="19"/>
          <w:szCs w:val="19"/>
          <w:lang w:val="sr-Latn-RS"/>
        </w:rPr>
        <w:t>"Sixty"</w:t>
      </w:r>
      <w:r>
        <w:rPr>
          <w:rFonts w:ascii="Consolas" w:hAnsi="Consolas" w:cs="Consolas"/>
          <w:color w:val="000000"/>
          <w:sz w:val="19"/>
          <w:szCs w:val="19"/>
          <w:lang w:val="sr-Latn-RS"/>
        </w:rPr>
        <w:t>);</w:t>
      </w:r>
    </w:p>
    <w:p w14:paraId="5708962E"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hashTable2.Add(Element.Third, 124.24);</w:t>
      </w:r>
    </w:p>
    <w:p w14:paraId="7F763D85"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6231D36"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keys = hashTable2.Keys;</w:t>
      </w:r>
    </w:p>
    <w:p w14:paraId="3C24913C"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key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keys)</w:t>
      </w:r>
    </w:p>
    <w:p w14:paraId="61E484E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6CCB25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Console.WriteLine(key);</w:t>
      </w:r>
    </w:p>
    <w:p w14:paraId="45E3AF6B"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ACD6B9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Console.WriteLine();</w:t>
      </w:r>
    </w:p>
    <w:p w14:paraId="45A58A3F"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p>
    <w:p w14:paraId="7AB57F88"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values = hashTable2.Values;</w:t>
      </w:r>
    </w:p>
    <w:p w14:paraId="1FEA6CC9"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foreach</w:t>
      </w:r>
      <w:r>
        <w:rPr>
          <w:rFonts w:ascii="Consolas" w:hAnsi="Consolas" w:cs="Consolas"/>
          <w:color w:val="000000"/>
          <w:sz w:val="19"/>
          <w:szCs w:val="19"/>
          <w:lang w:val="sr-Latn-RS"/>
        </w:rPr>
        <w:t xml:space="preserve"> (var value </w:t>
      </w:r>
      <w:r>
        <w:rPr>
          <w:rFonts w:ascii="Consolas" w:hAnsi="Consolas" w:cs="Consolas"/>
          <w:color w:val="0000FF"/>
          <w:sz w:val="19"/>
          <w:szCs w:val="19"/>
          <w:lang w:val="sr-Latn-RS"/>
        </w:rPr>
        <w:t>in</w:t>
      </w:r>
      <w:r>
        <w:rPr>
          <w:rFonts w:ascii="Consolas" w:hAnsi="Consolas" w:cs="Consolas"/>
          <w:color w:val="000000"/>
          <w:sz w:val="19"/>
          <w:szCs w:val="19"/>
          <w:lang w:val="sr-Latn-RS"/>
        </w:rPr>
        <w:t xml:space="preserve"> values)</w:t>
      </w:r>
    </w:p>
    <w:p w14:paraId="7F5C0F8A"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9CD2E00" w14:textId="77777777" w:rsidR="009849FD" w:rsidRDefault="009849FD" w:rsidP="009849FD">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Console.WriteLine(value);</w:t>
      </w:r>
    </w:p>
    <w:p w14:paraId="1F6A7C0F" w14:textId="77777777" w:rsidR="009849FD" w:rsidRDefault="009849FD" w:rsidP="009849FD">
      <w:r>
        <w:rPr>
          <w:rFonts w:ascii="Consolas" w:hAnsi="Consolas" w:cs="Consolas"/>
          <w:color w:val="000000"/>
          <w:sz w:val="19"/>
          <w:szCs w:val="19"/>
          <w:lang w:val="sr-Latn-RS"/>
        </w:rPr>
        <w:t>}</w:t>
      </w:r>
    </w:p>
    <w:p w14:paraId="53261EEB" w14:textId="77777777" w:rsidR="009849FD" w:rsidRDefault="009849FD" w:rsidP="00865044"/>
    <w:p w14:paraId="787D048B" w14:textId="77777777" w:rsidR="006F1AAF" w:rsidRDefault="006F1AAF" w:rsidP="006F1AAF">
      <w:pPr>
        <w:pStyle w:val="Heading1"/>
      </w:pPr>
      <w:r>
        <w:t>Generic List and Dictionary</w:t>
      </w:r>
    </w:p>
    <w:p w14:paraId="6F244D44" w14:textId="77777777"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14:paraId="5EB524CF" w14:textId="77777777" w:rsidR="006F1AAF" w:rsidRDefault="006F1AAF" w:rsidP="006F1AAF">
      <w:pPr>
        <w:pStyle w:val="Heading2"/>
      </w:pPr>
      <w:r>
        <w:t>List&lt;T&gt;</w:t>
      </w:r>
    </w:p>
    <w:p w14:paraId="665203D2" w14:textId="77777777" w:rsidR="006F1AAF" w:rsidRDefault="006F1AAF" w:rsidP="006F1AAF">
      <w:r>
        <w:t>A List&lt;T&gt; represents a strongly typed collection of objects that can be accessed by index.</w:t>
      </w:r>
    </w:p>
    <w:p w14:paraId="73697B55" w14:textId="77777777" w:rsidR="006F1AAF" w:rsidRDefault="006F1AAF" w:rsidP="006F1AAF">
      <w:r>
        <w:t>To instantiate a List&lt;T&gt; we need to provide a type between angle brackets:</w:t>
      </w:r>
    </w:p>
    <w:p w14:paraId="30AD693C" w14:textId="77777777"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07AAF84B" w14:textId="77777777"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List&lt;Student&gt;();</w:t>
      </w:r>
    </w:p>
    <w:p w14:paraId="45041263" w14:textId="77777777" w:rsidR="006F1AAF" w:rsidRDefault="006F1AAF" w:rsidP="006F1AAF">
      <w:r>
        <w:t xml:space="preserve">It has two more constructors that we can use to initialize </w:t>
      </w:r>
      <w:r w:rsidR="003D253F">
        <w:t>a List object. With the first one, we can set initial capacity:</w:t>
      </w:r>
    </w:p>
    <w:p w14:paraId="48424232" w14:textId="77777777"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&gt;(2);</w:t>
      </w:r>
    </w:p>
    <w:p w14:paraId="30F25706" w14:textId="77777777" w:rsidR="003D253F" w:rsidRDefault="003D253F" w:rsidP="006F1AAF">
      <w:r>
        <w:lastRenderedPageBreak/>
        <w:t>With the second one, we can populate our list with the IEnumerable colletion:</w:t>
      </w:r>
    </w:p>
    <w:p w14:paraId="5C01595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[5] { 1, 2, 3, 4, 5 };</w:t>
      </w:r>
    </w:p>
    <w:p w14:paraId="3ACE6356" w14:textId="77777777"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&gt;(nums);</w:t>
      </w:r>
    </w:p>
    <w:p w14:paraId="1AC59B35" w14:textId="77777777" w:rsidR="00CC1E10" w:rsidRDefault="00CC1E10" w:rsidP="003D253F">
      <w:r>
        <w:t>To accees any element we can specify its index position:</w:t>
      </w:r>
    </w:p>
    <w:p w14:paraId="29E0063D" w14:textId="77777777" w:rsidR="00CC1E10" w:rsidRDefault="00CC1E10" w:rsidP="003D253F">
      <w:r>
        <w:rPr>
          <w:rFonts w:ascii="Consolas" w:hAnsi="Consolas" w:cs="Consolas"/>
          <w:color w:val="0000FF"/>
          <w:sz w:val="19"/>
          <w:szCs w:val="19"/>
        </w:rPr>
        <w:t>int</w:t>
      </w:r>
      <w:r>
        <w:rPr>
          <w:rFonts w:ascii="Consolas" w:hAnsi="Consolas" w:cs="Consolas"/>
          <w:color w:val="000000"/>
          <w:sz w:val="19"/>
          <w:szCs w:val="19"/>
        </w:rPr>
        <w:t xml:space="preserve"> oneNumber = numbers[1];</w:t>
      </w:r>
    </w:p>
    <w:p w14:paraId="125C1EAA" w14:textId="77777777" w:rsidR="006F1AAF" w:rsidRDefault="006F1AAF" w:rsidP="006F1AAF">
      <w:pPr>
        <w:pStyle w:val="Heading2"/>
      </w:pPr>
      <w:r>
        <w:t>Methods and Properties</w:t>
      </w:r>
    </w:p>
    <w:p w14:paraId="731124B0" w14:textId="77777777" w:rsidR="006F1AAF" w:rsidRDefault="003D253F" w:rsidP="006F1AAF">
      <w:r>
        <w:t>The Add method adds the element inside a list:</w:t>
      </w:r>
    </w:p>
    <w:p w14:paraId="73B97855"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2D4A5396"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17755AF7"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0C2F756C"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13B872D9"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p>
    <w:p w14:paraId="261AB4AB"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6991C2AF"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E6A71E" w14:textId="77777777"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06A5E0D3" w14:textId="77777777" w:rsidR="003D253F" w:rsidRPr="006F1AAF" w:rsidRDefault="003D253F" w:rsidP="003D253F">
      <w:r>
        <w:rPr>
          <w:rFonts w:ascii="Consolas" w:hAnsi="Consolas" w:cs="Consolas"/>
          <w:color w:val="000000"/>
          <w:sz w:val="19"/>
          <w:szCs w:val="19"/>
        </w:rPr>
        <w:t xml:space="preserve">            }</w:t>
      </w:r>
    </w:p>
    <w:p w14:paraId="24AEB79A" w14:textId="77777777" w:rsidR="00865044" w:rsidRDefault="002055E3" w:rsidP="00865044">
      <w:r>
        <w:t>The AddRange method adds the elements of specified collection to the end of a list:</w:t>
      </w:r>
    </w:p>
    <w:p w14:paraId="5DC6443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14:paraId="1A33F7C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numbers.Add(34);</w:t>
      </w:r>
    </w:p>
    <w:p w14:paraId="56B65D0C"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numbers.Add(58);</w:t>
      </w:r>
    </w:p>
    <w:p w14:paraId="2D1C6C94"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numbers.Add(69);</w:t>
      </w:r>
    </w:p>
    <w:p w14:paraId="367E2DBA"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21AD08B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22, 44 };</w:t>
      </w:r>
    </w:p>
    <w:p w14:paraId="06354881"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52B2A6B"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numbers.AddRange(nums);</w:t>
      </w:r>
    </w:p>
    <w:p w14:paraId="2407357F"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p>
    <w:p w14:paraId="439C0ED2"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14:paraId="54F1654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C75093"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Console.WriteLine(number);</w:t>
      </w:r>
    </w:p>
    <w:p w14:paraId="386AF3F1" w14:textId="77777777" w:rsidR="002055E3" w:rsidRDefault="002055E3" w:rsidP="002055E3">
      <w:r>
        <w:rPr>
          <w:rFonts w:ascii="Consolas" w:hAnsi="Consolas" w:cs="Consolas"/>
          <w:color w:val="000000"/>
          <w:sz w:val="19"/>
          <w:szCs w:val="19"/>
        </w:rPr>
        <w:t xml:space="preserve">            }</w:t>
      </w:r>
    </w:p>
    <w:p w14:paraId="7A1D2489" w14:textId="77777777" w:rsidR="002055E3" w:rsidRDefault="002055E3" w:rsidP="002055E3">
      <w:r>
        <w:t>The Contains method determines whether an element exists in the list:</w:t>
      </w:r>
    </w:p>
    <w:p w14:paraId="4B0FA09E"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(numbers.Contains(34))</w:t>
      </w:r>
    </w:p>
    <w:p w14:paraId="3191A930"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145D78" w14:textId="77777777"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"The number 34 exists in a list"</w:t>
      </w:r>
      <w:r>
        <w:rPr>
          <w:rFonts w:ascii="Consolas" w:hAnsi="Consolas" w:cs="Consolas"/>
          <w:color w:val="000000"/>
          <w:sz w:val="19"/>
          <w:szCs w:val="19"/>
        </w:rPr>
        <w:t>);</w:t>
      </w:r>
    </w:p>
    <w:p w14:paraId="7452A5EC" w14:textId="77777777" w:rsidR="002055E3" w:rsidRDefault="002055E3" w:rsidP="002055E3">
      <w:r>
        <w:rPr>
          <w:rFonts w:ascii="Consolas" w:hAnsi="Consolas" w:cs="Consolas"/>
          <w:color w:val="000000"/>
          <w:sz w:val="19"/>
          <w:szCs w:val="19"/>
        </w:rPr>
        <w:t>}</w:t>
      </w:r>
    </w:p>
    <w:p w14:paraId="21B44D11" w14:textId="77777777" w:rsidR="002055E3" w:rsidRDefault="002055E3" w:rsidP="002055E3">
      <w:r>
        <w:t xml:space="preserve">The IndexOf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14:paraId="1CFD423F"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index;</w:t>
      </w:r>
    </w:p>
    <w:p w14:paraId="3AE31FC9"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((index = numbers.IndexOf(58)) != -1)</w:t>
      </w:r>
    </w:p>
    <w:p w14:paraId="3647450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2EE8D0"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14:paraId="0DA66F46" w14:textId="77777777" w:rsidR="00CC1E10" w:rsidRDefault="00CC1E10" w:rsidP="00CC1E10">
      <w:r>
        <w:rPr>
          <w:rFonts w:ascii="Consolas" w:hAnsi="Consolas" w:cs="Consolas"/>
          <w:color w:val="000000"/>
          <w:sz w:val="19"/>
          <w:szCs w:val="19"/>
        </w:rPr>
        <w:t>}</w:t>
      </w:r>
    </w:p>
    <w:p w14:paraId="45077FA2" w14:textId="77777777" w:rsidR="00CC1E10" w:rsidRDefault="00CC1E10" w:rsidP="00CC1E10"/>
    <w:p w14:paraId="4BB85453" w14:textId="77777777" w:rsidR="00CC1E10" w:rsidRDefault="00CC1E10" w:rsidP="00CC1E10">
      <w:r>
        <w:t xml:space="preserve">The LastIndexOf is similar to a previous method except it returns a last occurrence of the </w:t>
      </w:r>
      <w:r w:rsidRPr="00CC1E10">
        <w:rPr>
          <w:noProof/>
        </w:rPr>
        <w:t>element</w:t>
      </w:r>
      <w:r>
        <w:t>.</w:t>
      </w:r>
    </w:p>
    <w:p w14:paraId="7987D242" w14:textId="77777777" w:rsidR="00CC1E10" w:rsidRDefault="00CC1E10" w:rsidP="00CC1E10">
      <w:r>
        <w:lastRenderedPageBreak/>
        <w:t xml:space="preserve">The CopyTo method copies the entire collection to a compatible array, starting from the </w:t>
      </w:r>
      <w:r w:rsidRPr="00CC1E10">
        <w:rPr>
          <w:noProof/>
        </w:rPr>
        <w:t>beginning</w:t>
      </w:r>
      <w:r>
        <w:t xml:space="preserve"> of that array:</w:t>
      </w:r>
    </w:p>
    <w:p w14:paraId="6A9A3392"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copyArray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[6];</w:t>
      </w:r>
    </w:p>
    <w:p w14:paraId="38B9632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numbers.CopyTo(copyArray);</w:t>
      </w:r>
    </w:p>
    <w:p w14:paraId="3B1D6CFD"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copyNumber </w:t>
      </w:r>
      <w:r>
        <w:rPr>
          <w:rFonts w:ascii="Consolas" w:hAnsi="Consolas" w:cs="Consolas"/>
          <w:color w:val="0000FF"/>
          <w:sz w:val="19"/>
          <w:szCs w:val="19"/>
        </w:rPr>
        <w:t>in</w:t>
      </w:r>
      <w:r>
        <w:rPr>
          <w:rFonts w:ascii="Consolas" w:hAnsi="Consolas" w:cs="Consolas"/>
          <w:color w:val="000000"/>
          <w:sz w:val="19"/>
          <w:szCs w:val="19"/>
        </w:rPr>
        <w:t xml:space="preserve"> copyArray)</w:t>
      </w:r>
    </w:p>
    <w:p w14:paraId="72EB0AFC"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16706" w14:textId="77777777"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sidRPr="00CC1E10">
        <w:rPr>
          <w:rFonts w:ascii="Consolas" w:hAnsi="Consolas" w:cs="Consolas"/>
          <w:noProof/>
          <w:color w:val="000000"/>
          <w:sz w:val="19"/>
          <w:szCs w:val="19"/>
        </w:rPr>
        <w:t>copyNumber</w:t>
      </w:r>
      <w:r>
        <w:rPr>
          <w:rFonts w:ascii="Consolas" w:hAnsi="Consolas" w:cs="Consolas"/>
          <w:color w:val="000000"/>
          <w:sz w:val="19"/>
          <w:szCs w:val="19"/>
        </w:rPr>
        <w:t>);</w:t>
      </w:r>
    </w:p>
    <w:p w14:paraId="3CAA2639" w14:textId="77777777" w:rsidR="00CC1E10" w:rsidRDefault="00CC1E10" w:rsidP="00CC1E10">
      <w:r>
        <w:rPr>
          <w:rFonts w:ascii="Consolas" w:hAnsi="Consolas" w:cs="Consolas"/>
          <w:color w:val="000000"/>
          <w:sz w:val="19"/>
          <w:szCs w:val="19"/>
        </w:rPr>
        <w:t>}</w:t>
      </w:r>
    </w:p>
    <w:p w14:paraId="668938C3" w14:textId="77777777" w:rsidR="00CC1E10" w:rsidRDefault="00CC1E10" w:rsidP="00CC1E10">
      <w:r>
        <w:t>The Remove method removes the first occurrence of a specific element from the list:</w:t>
      </w:r>
    </w:p>
    <w:p w14:paraId="39538BCC" w14:textId="77777777" w:rsidR="00CC1E10" w:rsidRDefault="00CC1E10" w:rsidP="00CC1E10">
      <w:r>
        <w:rPr>
          <w:rFonts w:ascii="Consolas" w:hAnsi="Consolas" w:cs="Consolas"/>
          <w:color w:val="000000"/>
          <w:sz w:val="19"/>
          <w:szCs w:val="19"/>
        </w:rPr>
        <w:t>numbers.Remove(69);</w:t>
      </w:r>
    </w:p>
    <w:p w14:paraId="5526EDB8" w14:textId="77777777" w:rsidR="00CC1E10" w:rsidRDefault="00CC1E10" w:rsidP="00CC1E10">
      <w:r>
        <w:t>The Clear method clears all the elements from a list:</w:t>
      </w:r>
    </w:p>
    <w:p w14:paraId="517A992A" w14:textId="77777777" w:rsidR="00CC1E10" w:rsidRDefault="00CC1E10" w:rsidP="00CC1E10">
      <w:r>
        <w:rPr>
          <w:rFonts w:ascii="Consolas" w:hAnsi="Consolas" w:cs="Consolas"/>
          <w:color w:val="000000"/>
          <w:sz w:val="19"/>
          <w:szCs w:val="19"/>
        </w:rPr>
        <w:t>numbers.Clear();</w:t>
      </w:r>
    </w:p>
    <w:p w14:paraId="6752BA9F" w14:textId="77777777" w:rsidR="00CC1E10" w:rsidRDefault="00CC1E10" w:rsidP="00CC1E10">
      <w:r>
        <w:t>We can check how many elements a list has by using the Count property:</w:t>
      </w:r>
    </w:p>
    <w:p w14:paraId="6BCE41D9" w14:textId="77777777" w:rsidR="00CC1E10" w:rsidRDefault="00175C72" w:rsidP="00CC1E10">
      <w:pPr>
        <w:rPr>
          <w:rFonts w:ascii="Consolas" w:hAnsi="Consolas" w:cs="Consolas"/>
          <w:color w:val="000000"/>
          <w:sz w:val="19"/>
          <w:szCs w:val="19"/>
        </w:rPr>
      </w:pPr>
      <w:r>
        <w:rPr>
          <w:rFonts w:ascii="Consolas" w:hAnsi="Consolas" w:cs="Consolas"/>
          <w:color w:val="000000"/>
          <w:sz w:val="19"/>
          <w:szCs w:val="19"/>
        </w:rPr>
        <w:t>Console.WriteLine(numbers.Count);</w:t>
      </w:r>
    </w:p>
    <w:p w14:paraId="62C104BC" w14:textId="77777777" w:rsidR="009E199F" w:rsidRDefault="0078349F" w:rsidP="0078349F">
      <w:pPr>
        <w:pStyle w:val="Heading2"/>
      </w:pPr>
      <w:r>
        <w:t>Dictionary</w:t>
      </w:r>
    </w:p>
    <w:p w14:paraId="21DF9783" w14:textId="77777777" w:rsidR="0078349F" w:rsidRDefault="0078349F" w:rsidP="0078349F">
      <w:r>
        <w:t>Dictionary represents a collection of keys and values. To instantiate an object we can use the following syntax:</w:t>
      </w:r>
    </w:p>
    <w:p w14:paraId="19C42FB2" w14:textId="77777777" w:rsidR="0078349F" w:rsidRDefault="00B4109D" w:rsidP="0078349F">
      <w:r>
        <w:rPr>
          <w:rFonts w:ascii="Consolas" w:hAnsi="Consolas" w:cs="Consolas"/>
          <w:color w:val="000000"/>
          <w:sz w:val="19"/>
          <w:szCs w:val="19"/>
        </w:rPr>
        <w:t>Dictionary&lt;</w:t>
      </w:r>
      <w:r w:rsidR="0078349F">
        <w:rPr>
          <w:rFonts w:ascii="Consolas" w:hAnsi="Consolas" w:cs="Consolas"/>
          <w:color w:val="000000"/>
          <w:sz w:val="19"/>
          <w:szCs w:val="19"/>
        </w:rPr>
        <w:t>Key</w:t>
      </w:r>
      <w:r>
        <w:rPr>
          <w:rFonts w:ascii="Consolas" w:hAnsi="Consolas" w:cs="Consolas"/>
          <w:color w:val="000000"/>
          <w:sz w:val="19"/>
          <w:szCs w:val="19"/>
        </w:rPr>
        <w:t xml:space="preserve">Type, </w:t>
      </w:r>
      <w:r w:rsidR="0078349F">
        <w:rPr>
          <w:rFonts w:ascii="Consolas" w:hAnsi="Consolas" w:cs="Consolas"/>
          <w:color w:val="000000"/>
          <w:sz w:val="19"/>
          <w:szCs w:val="19"/>
        </w:rPr>
        <w:t>Value</w:t>
      </w:r>
      <w:r>
        <w:rPr>
          <w:rFonts w:ascii="Consolas" w:hAnsi="Consolas" w:cs="Consolas"/>
          <w:color w:val="000000"/>
          <w:sz w:val="19"/>
          <w:szCs w:val="19"/>
        </w:rPr>
        <w:t>Type</w:t>
      </w:r>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r>
        <w:rPr>
          <w:rFonts w:ascii="Consolas" w:hAnsi="Consolas" w:cs="Consolas"/>
          <w:color w:val="000000"/>
          <w:sz w:val="19"/>
          <w:szCs w:val="19"/>
        </w:rPr>
        <w:t>KeyType, ValueType</w:t>
      </w:r>
      <w:r w:rsidR="0078349F">
        <w:rPr>
          <w:rFonts w:ascii="Consolas" w:hAnsi="Consolas" w:cs="Consolas"/>
          <w:color w:val="000000"/>
          <w:sz w:val="19"/>
          <w:szCs w:val="19"/>
        </w:rPr>
        <w:t>&gt;();</w:t>
      </w:r>
    </w:p>
    <w:p w14:paraId="16666E7F" w14:textId="77777777" w:rsidR="00B4109D" w:rsidRDefault="00B4109D" w:rsidP="0078349F">
      <w:r>
        <w:t>The KeyType represents a type for our key in a collection. The ValueType represents the value assigned to the key. So we can extract our value from a collection by using the key inside the square brackets:</w:t>
      </w:r>
    </w:p>
    <w:p w14:paraId="72A9C5C4" w14:textId="77777777" w:rsidR="00B4109D" w:rsidRDefault="00B4109D" w:rsidP="0078349F">
      <w:r>
        <w:t>DictionaryName[key];</w:t>
      </w:r>
    </w:p>
    <w:p w14:paraId="7614E2EA" w14:textId="77777777" w:rsidR="0078349F" w:rsidRDefault="0078349F" w:rsidP="0078349F">
      <w:r>
        <w:t>Dictionary has several constructors we can use to instantiate objects:</w:t>
      </w:r>
    </w:p>
    <w:p w14:paraId="1A522ECF"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5DDA8228"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22C012E6"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&gt;(5); </w:t>
      </w:r>
      <w:r>
        <w:rPr>
          <w:rFonts w:ascii="Consolas" w:hAnsi="Consolas" w:cs="Consolas"/>
          <w:color w:val="008000"/>
          <w:sz w:val="19"/>
          <w:szCs w:val="19"/>
        </w:rPr>
        <w:t>//to set initial size</w:t>
      </w:r>
    </w:p>
    <w:p w14:paraId="3DA1B747" w14:textId="77777777" w:rsidR="0078349F" w:rsidRDefault="0078349F" w:rsidP="0078349F">
      <w:pPr>
        <w:autoSpaceDE w:val="0"/>
        <w:autoSpaceDN w:val="0"/>
        <w:adjustRightInd w:val="0"/>
        <w:spacing w:after="0" w:line="240" w:lineRule="auto"/>
        <w:rPr>
          <w:rFonts w:ascii="Consolas" w:hAnsi="Consolas" w:cs="Consolas"/>
          <w:color w:val="000000"/>
          <w:sz w:val="19"/>
          <w:szCs w:val="19"/>
        </w:rPr>
      </w:pPr>
    </w:p>
    <w:p w14:paraId="000101B4" w14:textId="77777777"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&gt;(dictExample1); </w:t>
      </w:r>
      <w:r>
        <w:rPr>
          <w:rFonts w:ascii="Consolas" w:hAnsi="Consolas" w:cs="Consolas"/>
          <w:color w:val="008000"/>
          <w:sz w:val="19"/>
          <w:szCs w:val="19"/>
        </w:rPr>
        <w:t>//accepts all the elements from created Key-Value collection</w:t>
      </w:r>
    </w:p>
    <w:p w14:paraId="41AB00E0" w14:textId="77777777" w:rsidR="0078349F" w:rsidRDefault="0078349F" w:rsidP="0078349F">
      <w:pPr>
        <w:pStyle w:val="Heading2"/>
      </w:pPr>
      <w:r>
        <w:t>Methods and Properties</w:t>
      </w:r>
    </w:p>
    <w:p w14:paraId="584D6AD7" w14:textId="77777777" w:rsidR="0078349F" w:rsidRDefault="0078349F" w:rsidP="0078349F">
      <w:r>
        <w:t>The Add method adds the key-value pair inside a collection:</w:t>
      </w:r>
    </w:p>
    <w:p w14:paraId="2D089D2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dictExample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E820CA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1E2D407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"First"</w:t>
      </w:r>
      <w:r>
        <w:rPr>
          <w:rFonts w:ascii="Consolas" w:hAnsi="Consolas" w:cs="Consolas"/>
          <w:color w:val="000000"/>
          <w:sz w:val="19"/>
          <w:szCs w:val="19"/>
        </w:rPr>
        <w:t>, 100);</w:t>
      </w:r>
    </w:p>
    <w:p w14:paraId="490DB844"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"Second"</w:t>
      </w:r>
      <w:r>
        <w:rPr>
          <w:rFonts w:ascii="Consolas" w:hAnsi="Consolas" w:cs="Consolas"/>
          <w:color w:val="000000"/>
          <w:sz w:val="19"/>
          <w:szCs w:val="19"/>
        </w:rPr>
        <w:t>, 200);</w:t>
      </w:r>
    </w:p>
    <w:p w14:paraId="2E62EFA8"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dictExample.Add(</w:t>
      </w:r>
      <w:r>
        <w:rPr>
          <w:rFonts w:ascii="Consolas" w:hAnsi="Consolas" w:cs="Consolas"/>
          <w:color w:val="A31515"/>
          <w:sz w:val="19"/>
          <w:szCs w:val="19"/>
        </w:rPr>
        <w:t>"Third"</w:t>
      </w:r>
      <w:r>
        <w:rPr>
          <w:rFonts w:ascii="Consolas" w:hAnsi="Consolas" w:cs="Consolas"/>
          <w:color w:val="000000"/>
          <w:sz w:val="19"/>
          <w:szCs w:val="19"/>
        </w:rPr>
        <w:t>, 300);</w:t>
      </w:r>
    </w:p>
    <w:p w14:paraId="2490C98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61906DE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7CD413C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0868C0"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30A7807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F832AB" w14:textId="77777777" w:rsidR="00B4109D" w:rsidRDefault="00B4109D" w:rsidP="00B4109D">
      <w:pPr>
        <w:rPr>
          <w:rFonts w:ascii="Consolas" w:hAnsi="Consolas" w:cs="Consolas"/>
          <w:sz w:val="19"/>
          <w:szCs w:val="19"/>
        </w:rPr>
      </w:pPr>
    </w:p>
    <w:p w14:paraId="60BC9100" w14:textId="77777777" w:rsidR="0078349F" w:rsidRDefault="00B4109D" w:rsidP="00B4109D">
      <w:pPr>
        <w:rPr>
          <w:rFonts w:cs="Consolas"/>
        </w:rPr>
      </w:pPr>
      <w:r>
        <w:rPr>
          <w:rFonts w:cs="Consolas"/>
        </w:rPr>
        <w:lastRenderedPageBreak/>
        <w:t xml:space="preserve">The Remove method removes the key-value pair from a collection based on the </w:t>
      </w:r>
      <w:r w:rsidRPr="00B4109D">
        <w:rPr>
          <w:rFonts w:cs="Consolas"/>
          <w:noProof/>
        </w:rPr>
        <w:t>specified</w:t>
      </w:r>
      <w:r>
        <w:rPr>
          <w:rFonts w:cs="Consolas"/>
        </w:rPr>
        <w:t xml:space="preserve"> key:</w:t>
      </w:r>
    </w:p>
    <w:p w14:paraId="3D13A6C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sidRPr="00B4109D">
        <w:rPr>
          <w:rFonts w:ascii="Consolas" w:hAnsi="Consolas" w:cs="Consolas"/>
          <w:noProof/>
          <w:color w:val="000000"/>
          <w:sz w:val="19"/>
          <w:szCs w:val="19"/>
        </w:rPr>
        <w:t>dictExample</w:t>
      </w:r>
      <w:r>
        <w:rPr>
          <w:rFonts w:ascii="Consolas" w:hAnsi="Consolas" w:cs="Consolas"/>
          <w:color w:val="000000"/>
          <w:sz w:val="19"/>
          <w:szCs w:val="19"/>
        </w:rPr>
        <w:t>.Remove(</w:t>
      </w:r>
      <w:r>
        <w:rPr>
          <w:rFonts w:ascii="Consolas" w:hAnsi="Consolas" w:cs="Consolas"/>
          <w:color w:val="A31515"/>
          <w:sz w:val="19"/>
          <w:szCs w:val="19"/>
        </w:rPr>
        <w:t>"Second"</w:t>
      </w:r>
      <w:r>
        <w:rPr>
          <w:rFonts w:ascii="Consolas" w:hAnsi="Consolas" w:cs="Consolas"/>
          <w:color w:val="000000"/>
          <w:sz w:val="19"/>
          <w:szCs w:val="19"/>
        </w:rPr>
        <w:t>);</w:t>
      </w:r>
    </w:p>
    <w:p w14:paraId="35F140AF"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dictExample)</w:t>
      </w:r>
    </w:p>
    <w:p w14:paraId="034B5C1C"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D194C2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Console.WriteLine(dictExample[item.Key]);</w:t>
      </w:r>
    </w:p>
    <w:p w14:paraId="4E8C486B" w14:textId="77777777" w:rsidR="00B4109D" w:rsidRDefault="00B4109D" w:rsidP="00B4109D">
      <w:pPr>
        <w:rPr>
          <w:rFonts w:cs="Consolas"/>
        </w:rPr>
      </w:pPr>
      <w:r>
        <w:rPr>
          <w:rFonts w:ascii="Consolas" w:hAnsi="Consolas" w:cs="Consolas"/>
          <w:color w:val="000000"/>
          <w:sz w:val="19"/>
          <w:szCs w:val="19"/>
        </w:rPr>
        <w:t>}</w:t>
      </w:r>
    </w:p>
    <w:p w14:paraId="76C31B31" w14:textId="77777777" w:rsidR="00B4109D" w:rsidRDefault="00B4109D" w:rsidP="00B4109D">
      <w:pPr>
        <w:rPr>
          <w:rFonts w:cs="Consolas"/>
        </w:rPr>
      </w:pPr>
      <w:r>
        <w:rPr>
          <w:rFonts w:cs="Consolas"/>
        </w:rPr>
        <w:t>The ContainsKey method determines if a collection contains a specific key.</w:t>
      </w:r>
    </w:p>
    <w:p w14:paraId="35F71D57" w14:textId="77777777" w:rsidR="00B4109D" w:rsidRDefault="00B4109D" w:rsidP="00B4109D">
      <w:pPr>
        <w:rPr>
          <w:rFonts w:cs="Consolas"/>
          <w:noProof/>
        </w:rPr>
      </w:pPr>
      <w:r>
        <w:rPr>
          <w:rFonts w:cs="Consolas"/>
        </w:rPr>
        <w:t xml:space="preserve">The ContainsValue method determines if a collection </w:t>
      </w:r>
      <w:r>
        <w:rPr>
          <w:rFonts w:cs="Consolas"/>
          <w:noProof/>
        </w:rPr>
        <w:t>contains a specific value:</w:t>
      </w:r>
    </w:p>
    <w:p w14:paraId="642D53D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(dictExample.ContainsKey(</w:t>
      </w:r>
      <w:r>
        <w:rPr>
          <w:rFonts w:ascii="Consolas" w:hAnsi="Consolas" w:cs="Consolas"/>
          <w:color w:val="A31515"/>
          <w:sz w:val="19"/>
          <w:szCs w:val="19"/>
        </w:rPr>
        <w:t>"First"</w:t>
      </w:r>
      <w:r>
        <w:rPr>
          <w:rFonts w:ascii="Consolas" w:hAnsi="Consolas" w:cs="Consolas"/>
          <w:color w:val="000000"/>
          <w:sz w:val="19"/>
          <w:szCs w:val="19"/>
        </w:rPr>
        <w:t>))</w:t>
      </w:r>
    </w:p>
    <w:p w14:paraId="39F74D81"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F65303E"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key"</w:t>
      </w:r>
      <w:r>
        <w:rPr>
          <w:rFonts w:ascii="Consolas" w:hAnsi="Consolas" w:cs="Consolas"/>
          <w:color w:val="000000"/>
          <w:sz w:val="19"/>
          <w:szCs w:val="19"/>
        </w:rPr>
        <w:t>);</w:t>
      </w:r>
    </w:p>
    <w:p w14:paraId="47F8A752"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37C4BD"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p>
    <w:p w14:paraId="5B83593B"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(dictExample.ContainsValue(300))</w:t>
      </w:r>
    </w:p>
    <w:p w14:paraId="59030CB7"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50BB1FA" w14:textId="77777777"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"It contains value"</w:t>
      </w:r>
      <w:r>
        <w:rPr>
          <w:rFonts w:ascii="Consolas" w:hAnsi="Consolas" w:cs="Consolas"/>
          <w:color w:val="000000"/>
          <w:sz w:val="19"/>
          <w:szCs w:val="19"/>
        </w:rPr>
        <w:t>);</w:t>
      </w:r>
    </w:p>
    <w:p w14:paraId="0CB7BA6F" w14:textId="77777777" w:rsidR="00B4109D" w:rsidRDefault="00B4109D" w:rsidP="00B4109D">
      <w:pPr>
        <w:rPr>
          <w:rFonts w:cs="Consolas"/>
        </w:rPr>
      </w:pPr>
      <w:r>
        <w:rPr>
          <w:rFonts w:ascii="Consolas" w:hAnsi="Consolas" w:cs="Consolas"/>
          <w:color w:val="000000"/>
          <w:sz w:val="19"/>
          <w:szCs w:val="19"/>
        </w:rPr>
        <w:t>}</w:t>
      </w:r>
    </w:p>
    <w:p w14:paraId="7F77FC67" w14:textId="77777777" w:rsidR="00B4109D" w:rsidRDefault="00B4109D" w:rsidP="00B4109D">
      <w:pPr>
        <w:rPr>
          <w:rFonts w:cs="Consolas"/>
        </w:rPr>
      </w:pPr>
      <w:r>
        <w:rPr>
          <w:rFonts w:cs="Consolas"/>
        </w:rPr>
        <w:t>The Clear method removes all key-value pairs from a collection:</w:t>
      </w:r>
    </w:p>
    <w:p w14:paraId="391AF195" w14:textId="77777777" w:rsidR="001E589A" w:rsidRDefault="001E589A" w:rsidP="00B4109D">
      <w:pPr>
        <w:rPr>
          <w:rFonts w:cs="Consolas"/>
        </w:rPr>
      </w:pPr>
      <w:r>
        <w:rPr>
          <w:rFonts w:ascii="Consolas" w:hAnsi="Consolas" w:cs="Consolas"/>
          <w:color w:val="000000"/>
          <w:sz w:val="19"/>
          <w:szCs w:val="19"/>
        </w:rPr>
        <w:t>dictExample.Clear();</w:t>
      </w:r>
    </w:p>
    <w:p w14:paraId="59B2A5D6" w14:textId="77777777"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14:paraId="3590F23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Console.WriteLine(dictExample.Count);</w:t>
      </w:r>
    </w:p>
    <w:p w14:paraId="14A9CC6E"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1144943"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dictExample.Keys)</w:t>
      </w:r>
    </w:p>
    <w:p w14:paraId="124B7D1D"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50B78FB"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Console.WriteLine(key);</w:t>
      </w:r>
    </w:p>
    <w:p w14:paraId="542D1EE8"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78F82"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p>
    <w:p w14:paraId="5719574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dictExample.Values)</w:t>
      </w:r>
    </w:p>
    <w:p w14:paraId="02360B99"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E67A706" w14:textId="77777777"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Console.WriteLine(value);</w:t>
      </w:r>
    </w:p>
    <w:p w14:paraId="197F8519" w14:textId="77777777" w:rsidR="001E589A" w:rsidRDefault="001E589A" w:rsidP="001E589A">
      <w:pPr>
        <w:rPr>
          <w:rFonts w:cs="Consolas"/>
        </w:rPr>
      </w:pPr>
      <w:r>
        <w:rPr>
          <w:rFonts w:ascii="Consolas" w:hAnsi="Consolas" w:cs="Consolas"/>
          <w:color w:val="000000"/>
          <w:sz w:val="19"/>
          <w:szCs w:val="19"/>
        </w:rPr>
        <w:t>}</w:t>
      </w:r>
    </w:p>
    <w:p w14:paraId="4C21DA7C" w14:textId="77777777" w:rsidR="001E589A" w:rsidRDefault="007949D1" w:rsidP="007949D1">
      <w:pPr>
        <w:pStyle w:val="Heading1"/>
      </w:pPr>
      <w:r>
        <w:t>Delegates</w:t>
      </w:r>
    </w:p>
    <w:p w14:paraId="49C7AF0C" w14:textId="77777777" w:rsidR="007949D1" w:rsidRDefault="007949D1" w:rsidP="007949D1">
      <w:r>
        <w:rPr>
          <w:noProof/>
        </w:rPr>
        <w:t>A d</w:t>
      </w:r>
      <w:r w:rsidRPr="007949D1">
        <w:rPr>
          <w:noProof/>
        </w:rPr>
        <w:t>elegate</w:t>
      </w:r>
      <w:r>
        <w:t xml:space="preserve"> is a reference to a method. We can use a delegate object to pass it to the code in which we want to call a referenced method, without knowing at compile time which method will be invoked.</w:t>
      </w:r>
    </w:p>
    <w:p w14:paraId="0C933DB3" w14:textId="77777777" w:rsidR="007949D1" w:rsidRDefault="007949D1" w:rsidP="007949D1">
      <w:r>
        <w:t>A base syntax to create a delegate object is:</w:t>
      </w:r>
    </w:p>
    <w:p w14:paraId="07B2A372" w14:textId="77777777" w:rsidR="007949D1" w:rsidRPr="00FD20E8" w:rsidRDefault="007949D1" w:rsidP="007949D1">
      <w:pPr>
        <w:rPr>
          <w:rFonts w:ascii="Consolas" w:hAnsi="Consolas" w:cs="Consolas"/>
          <w:color w:val="000000"/>
          <w:sz w:val="19"/>
          <w:szCs w:val="19"/>
          <w:lang w:val="sr-Latn-RS"/>
        </w:rPr>
      </w:pP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Result-</w:t>
      </w:r>
      <w:r w:rsidR="00FD20E8">
        <w:rPr>
          <w:rFonts w:ascii="Consolas" w:hAnsi="Consolas" w:cs="Consolas"/>
          <w:color w:val="000000"/>
          <w:sz w:val="19"/>
          <w:szCs w:val="19"/>
          <w:lang w:val="sr-Latn-RS"/>
        </w:rPr>
        <w:t>Type identifiers([parameters]);</w:t>
      </w:r>
    </w:p>
    <w:p w14:paraId="6B34EE5B" w14:textId="77777777" w:rsidR="007949D1" w:rsidRDefault="007949D1" w:rsidP="007949D1">
      <w:r>
        <w:t>There are three steps in defining and using delegates:</w:t>
      </w:r>
    </w:p>
    <w:p w14:paraId="68A8FDC3" w14:textId="77777777" w:rsidR="007949D1" w:rsidRDefault="000707F7" w:rsidP="000707F7">
      <w:pPr>
        <w:pStyle w:val="ListParagraph"/>
        <w:numPr>
          <w:ilvl w:val="0"/>
          <w:numId w:val="6"/>
        </w:numPr>
      </w:pPr>
      <w:r>
        <w:t>Declaration of our delegate</w:t>
      </w:r>
    </w:p>
    <w:p w14:paraId="361C007A" w14:textId="77777777" w:rsidR="000707F7" w:rsidRDefault="000707F7" w:rsidP="000707F7">
      <w:pPr>
        <w:pStyle w:val="ListParagraph"/>
        <w:numPr>
          <w:ilvl w:val="0"/>
          <w:numId w:val="6"/>
        </w:numPr>
      </w:pPr>
      <w:r>
        <w:t xml:space="preserve">Instantiation, </w:t>
      </w:r>
      <w:r w:rsidRPr="000707F7">
        <w:rPr>
          <w:noProof/>
        </w:rPr>
        <w:t>creating</w:t>
      </w:r>
      <w:r>
        <w:t xml:space="preserve"> the delegate’s object</w:t>
      </w:r>
    </w:p>
    <w:p w14:paraId="6B4B0B9B" w14:textId="77777777" w:rsidR="000707F7" w:rsidRDefault="000707F7" w:rsidP="000707F7">
      <w:pPr>
        <w:pStyle w:val="ListParagraph"/>
        <w:numPr>
          <w:ilvl w:val="0"/>
          <w:numId w:val="6"/>
        </w:numPr>
      </w:pPr>
      <w:r>
        <w:t>Invocation, where we call a referenced method</w:t>
      </w:r>
    </w:p>
    <w:p w14:paraId="3909177F" w14:textId="77777777" w:rsidR="000707F7" w:rsidRDefault="000707F7" w:rsidP="000707F7">
      <w:r>
        <w:lastRenderedPageBreak/>
        <w:t>So let’s see this with an example:</w:t>
      </w:r>
    </w:p>
    <w:p w14:paraId="2CD7230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8000"/>
          <w:sz w:val="19"/>
          <w:szCs w:val="19"/>
          <w:lang w:val="sr-Latn-RS"/>
        </w:rPr>
        <w:t>//Declaration</w:t>
      </w:r>
    </w:p>
    <w:p w14:paraId="5468813D"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delegate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WriterDelegate</w:t>
      </w:r>
      <w:r>
        <w:rPr>
          <w:rFonts w:ascii="Consolas" w:hAnsi="Consolas" w:cs="Consolas"/>
          <w:color w:val="000000"/>
          <w:sz w:val="19"/>
          <w:szCs w:val="19"/>
          <w:lang w:val="sr-Latn-RS"/>
        </w:rPr>
        <w:t>(</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4832E0F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2EE565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C729720"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031C92D3"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A39673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07399C87"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8368EAE"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700C866B"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2B8DB59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67BA83C"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//Instantiation</w:t>
      </w:r>
    </w:p>
    <w:p w14:paraId="00F1EBD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 writerDelegate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WriterDelegate(Write);</w:t>
      </w:r>
    </w:p>
    <w:p w14:paraId="5BF1CCF4"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p>
    <w:p w14:paraId="6650A6C6"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8000"/>
          <w:sz w:val="19"/>
          <w:szCs w:val="19"/>
          <w:lang w:val="sr-Latn-RS"/>
        </w:rPr>
        <w:t>//Invocation</w:t>
      </w:r>
    </w:p>
    <w:p w14:paraId="3F1AE215"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writerDelegate(</w:t>
      </w:r>
      <w:r>
        <w:rPr>
          <w:rFonts w:ascii="Consolas" w:hAnsi="Consolas" w:cs="Consolas"/>
          <w:color w:val="A31515"/>
          <w:sz w:val="19"/>
          <w:szCs w:val="19"/>
          <w:lang w:val="sr-Latn-RS"/>
        </w:rPr>
        <w:t>"Some example text."</w:t>
      </w:r>
      <w:r>
        <w:rPr>
          <w:rFonts w:ascii="Consolas" w:hAnsi="Consolas" w:cs="Consolas"/>
          <w:color w:val="000000"/>
          <w:sz w:val="19"/>
          <w:szCs w:val="19"/>
          <w:lang w:val="sr-Latn-RS"/>
        </w:rPr>
        <w:t>);</w:t>
      </w:r>
    </w:p>
    <w:p w14:paraId="0560058A" w14:textId="77777777" w:rsidR="000707F7" w:rsidRDefault="000707F7" w:rsidP="000707F7">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FC144AA" w14:textId="77777777" w:rsidR="000707F7" w:rsidRDefault="000707F7" w:rsidP="000707F7">
      <w:r>
        <w:rPr>
          <w:rFonts w:ascii="Consolas" w:hAnsi="Consolas" w:cs="Consolas"/>
          <w:color w:val="000000"/>
          <w:sz w:val="19"/>
          <w:szCs w:val="19"/>
          <w:lang w:val="sr-Latn-RS"/>
        </w:rPr>
        <w:t>}</w:t>
      </w:r>
    </w:p>
    <w:p w14:paraId="44741D2D" w14:textId="1F6E130D" w:rsidR="007949D1" w:rsidRDefault="000707F7" w:rsidP="007949D1">
      <w:r>
        <w:t xml:space="preserve">It is important </w:t>
      </w:r>
      <w:del w:id="15" w:author="Vlada" w:date="2018-07-29T22:16:00Z">
        <w:r w:rsidDel="00161514">
          <w:delText xml:space="preserve">for us </w:delText>
        </w:r>
      </w:del>
      <w:r>
        <w:t xml:space="preserve">to understand that return type of a method and number of parameters must match </w:t>
      </w:r>
      <w:del w:id="16" w:author="Vlada" w:date="2018-07-29T22:17:00Z">
        <w:r w:rsidR="00141D38" w:rsidDel="00161514">
          <w:delText>to a</w:delText>
        </w:r>
      </w:del>
      <w:ins w:id="17" w:author="Vlada" w:date="2018-07-29T22:17:00Z">
        <w:r w:rsidR="00161514">
          <w:t>a</w:t>
        </w:r>
      </w:ins>
      <w:r w:rsidR="00141D38">
        <w:t xml:space="preserve"> </w:t>
      </w:r>
      <w:r>
        <w:t>delegate</w:t>
      </w:r>
      <w:r w:rsidR="00141D38">
        <w:t>s</w:t>
      </w:r>
      <w:r>
        <w:t xml:space="preserve"> </w:t>
      </w:r>
      <w:r w:rsidR="00141D38">
        <w:t>return type and number of parameters</w:t>
      </w:r>
      <w:r>
        <w:t>.</w:t>
      </w:r>
      <w:r w:rsidR="00141D38">
        <w:t xml:space="preserve"> Otherwise, we will get the compiler error. We can see in our example that our Write method has a void as return type and only one string parameter as well as our delegate.</w:t>
      </w:r>
    </w:p>
    <w:p w14:paraId="35902502" w14:textId="77777777" w:rsidR="00141D38" w:rsidRDefault="00141D38" w:rsidP="007949D1">
      <w:r>
        <w:t xml:space="preserve">Delegates are very useful in the </w:t>
      </w:r>
      <w:r w:rsidRPr="00141D38">
        <w:rPr>
          <w:noProof/>
        </w:rPr>
        <w:t>encapsulation</w:t>
      </w:r>
      <w:r>
        <w:t xml:space="preserve"> of our methods. </w:t>
      </w:r>
    </w:p>
    <w:p w14:paraId="75E89983" w14:textId="77777777" w:rsidR="00141D38" w:rsidRDefault="00141D38" w:rsidP="007949D1">
      <w:r>
        <w:t xml:space="preserve">C# has the two </w:t>
      </w:r>
      <w:r w:rsidRPr="00141D38">
        <w:rPr>
          <w:noProof/>
        </w:rPr>
        <w:t>built</w:t>
      </w:r>
      <w:r>
        <w:rPr>
          <w:noProof/>
        </w:rPr>
        <w:t>-</w:t>
      </w:r>
      <w:r w:rsidRPr="00141D38">
        <w:rPr>
          <w:noProof/>
        </w:rPr>
        <w:t>in</w:t>
      </w:r>
      <w:r>
        <w:t xml:space="preserve"> delegates: Func&lt;T&gt; and Action&lt;T&gt;, so let’s talk more about them.</w:t>
      </w:r>
    </w:p>
    <w:p w14:paraId="775623FB" w14:textId="77777777" w:rsidR="00141D38" w:rsidRDefault="00141D38" w:rsidP="00141D38">
      <w:pPr>
        <w:pStyle w:val="Heading2"/>
      </w:pPr>
      <w:r>
        <w:t>Func&lt;T&gt; Delegate</w:t>
      </w:r>
    </w:p>
    <w:p w14:paraId="3EAF5BE1" w14:textId="77777777" w:rsidR="00141D38" w:rsidRDefault="00141D38" w:rsidP="00141D38">
      <w:r>
        <w:t xml:space="preserve">This delegate encapsulates a method that has up to sixteen parameters and returns a value of the specified type. So, in other words, we use the Func delegate only with a </w:t>
      </w:r>
      <w:r w:rsidRPr="00141D38">
        <w:rPr>
          <w:noProof/>
        </w:rPr>
        <w:t>method</w:t>
      </w:r>
      <w:r>
        <w:t xml:space="preserve"> that </w:t>
      </w:r>
      <w:r w:rsidRPr="00141D38">
        <w:rPr>
          <w:noProof/>
        </w:rPr>
        <w:t>ha</w:t>
      </w:r>
      <w:r>
        <w:rPr>
          <w:noProof/>
        </w:rPr>
        <w:t>s</w:t>
      </w:r>
      <w:r>
        <w:t xml:space="preserve"> a </w:t>
      </w:r>
      <w:r w:rsidRPr="00141D38">
        <w:rPr>
          <w:noProof/>
        </w:rPr>
        <w:t>return</w:t>
      </w:r>
      <w:r>
        <w:t xml:space="preserve"> type other than void.</w:t>
      </w:r>
    </w:p>
    <w:p w14:paraId="68649EC7" w14:textId="77777777" w:rsidR="00141D38" w:rsidRDefault="00C51A9C" w:rsidP="00141D38">
      <w:r>
        <w:t>We can instantiate the Func delegate with this syntax:</w:t>
      </w:r>
    </w:p>
    <w:p w14:paraId="772C228A" w14:textId="77777777" w:rsidR="00C51A9C" w:rsidRDefault="00C51A9C" w:rsidP="00141D38">
      <w:r>
        <w:rPr>
          <w:rFonts w:ascii="Consolas" w:hAnsi="Consolas" w:cs="Consolas"/>
          <w:color w:val="000000"/>
          <w:sz w:val="19"/>
          <w:szCs w:val="19"/>
          <w:lang w:val="sr-Latn-RS"/>
        </w:rPr>
        <w:t xml:space="preserve">Func&lt;Type1, Type2..., ReturnType&gt;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Func&lt;Type1, Type2..., ReturnType&gt;(MethodName);</w:t>
      </w:r>
    </w:p>
    <w:p w14:paraId="7335F7B3" w14:textId="77777777" w:rsidR="00C51A9C" w:rsidRDefault="00C51A9C" w:rsidP="00C51A9C">
      <w:r>
        <w:t xml:space="preserve">We can see that the last parameter inside square brackets is a return type. Of course, we don’t have to initialize a delegate object like this, we can do it in </w:t>
      </w:r>
      <w:r w:rsidR="002C223E">
        <w:t>an</w:t>
      </w:r>
      <w:r w:rsidRPr="002C223E">
        <w:rPr>
          <w:noProof/>
        </w:rPr>
        <w:t>other way</w:t>
      </w:r>
      <w:r>
        <w:t>:</w:t>
      </w:r>
    </w:p>
    <w:p w14:paraId="786C79B2" w14:textId="77777777" w:rsidR="002C223E" w:rsidRDefault="002C223E" w:rsidP="00C51A9C">
      <w:r>
        <w:rPr>
          <w:rFonts w:ascii="Consolas" w:hAnsi="Consolas" w:cs="Consolas"/>
          <w:color w:val="000000"/>
          <w:sz w:val="19"/>
          <w:szCs w:val="19"/>
          <w:lang w:val="sr-Latn-RS"/>
        </w:rPr>
        <w:t>Func&lt;</w:t>
      </w:r>
      <w:r w:rsidR="00E83B09" w:rsidRPr="00E83B09">
        <w:rPr>
          <w:rFonts w:ascii="Consolas" w:hAnsi="Consolas" w:cs="Consolas"/>
          <w:color w:val="000000"/>
          <w:sz w:val="19"/>
          <w:szCs w:val="19"/>
          <w:lang w:val="sr-Latn-RS"/>
        </w:rPr>
        <w:t xml:space="preserve"> </w:t>
      </w:r>
      <w:r w:rsidR="00E83B09">
        <w:rPr>
          <w:rFonts w:ascii="Consolas" w:hAnsi="Consolas" w:cs="Consolas"/>
          <w:color w:val="000000"/>
          <w:sz w:val="19"/>
          <w:szCs w:val="19"/>
          <w:lang w:val="sr-Latn-RS"/>
        </w:rPr>
        <w:t>Type1, Type2..., ReturnType</w:t>
      </w:r>
      <w:r>
        <w:rPr>
          <w:rFonts w:ascii="Consolas" w:hAnsi="Consolas" w:cs="Consolas"/>
          <w:color w:val="000000"/>
          <w:sz w:val="19"/>
          <w:szCs w:val="19"/>
          <w:lang w:val="sr-Latn-RS"/>
        </w:rPr>
        <w:t>&gt; name = MethodName;</w:t>
      </w:r>
    </w:p>
    <w:p w14:paraId="7485A29D" w14:textId="77777777" w:rsidR="00C51A9C" w:rsidRDefault="00395578" w:rsidP="00395578">
      <w:r>
        <w:t>Let’s see how to use Func delegate with an example:</w:t>
      </w:r>
    </w:p>
    <w:p w14:paraId="45BC521A" w14:textId="77777777" w:rsidR="00395578" w:rsidRDefault="00395578" w:rsidP="00395578"/>
    <w:p w14:paraId="64A68D07"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647D40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3428EAB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a,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b)</w:t>
      </w:r>
    </w:p>
    <w:p w14:paraId="20C19C2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E90D2BF"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a + b;</w:t>
      </w:r>
    </w:p>
    <w:p w14:paraId="54F1BAE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89C4819"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p>
    <w:p w14:paraId="7E86BD8C"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1222953B"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C3A52A"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&gt; sumDelegate = Sum;</w:t>
      </w:r>
    </w:p>
    <w:p w14:paraId="13A426F5"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Console.WriteLine(sumDelegate(10, 20));</w:t>
      </w:r>
    </w:p>
    <w:p w14:paraId="1B7751A8" w14:textId="77777777" w:rsidR="00395578" w:rsidRDefault="00395578" w:rsidP="00395578">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846CE7" w14:textId="77777777" w:rsidR="00395578" w:rsidRDefault="00395578" w:rsidP="00395578">
      <w:r>
        <w:rPr>
          <w:rFonts w:ascii="Consolas" w:hAnsi="Consolas" w:cs="Consolas"/>
          <w:color w:val="000000"/>
          <w:sz w:val="19"/>
          <w:szCs w:val="19"/>
          <w:lang w:val="sr-Latn-RS"/>
        </w:rPr>
        <w:t>}</w:t>
      </w:r>
    </w:p>
    <w:p w14:paraId="3252AFB6" w14:textId="77777777" w:rsidR="00395578" w:rsidRDefault="00DC2BA6" w:rsidP="00DC2BA6">
      <w:pPr>
        <w:pStyle w:val="Heading2"/>
      </w:pPr>
      <w:r>
        <w:t>Action&lt;T&gt; Delegate</w:t>
      </w:r>
    </w:p>
    <w:p w14:paraId="292BB222" w14:textId="77777777" w:rsidR="00DC2BA6" w:rsidRDefault="00DC2BA6" w:rsidP="00DC2BA6">
      <w:r>
        <w:t>This delegate encapsulates a method that has up to sixteen parameters and doesn’t return any result.</w:t>
      </w:r>
      <w:r w:rsidR="0075582D">
        <w:t xml:space="preserve"> So we can assign to this delegate only methods with the void return type.</w:t>
      </w:r>
    </w:p>
    <w:p w14:paraId="0C5D941A" w14:textId="77777777" w:rsidR="0075582D" w:rsidRDefault="007A4F94" w:rsidP="00DC2BA6">
      <w:r>
        <w:t>We can instantiate the Action object with this syntax:</w:t>
      </w:r>
    </w:p>
    <w:p w14:paraId="7D076370" w14:textId="77777777" w:rsidR="007A4F94" w:rsidRPr="00DC2BA6" w:rsidRDefault="007A4F94" w:rsidP="00DC2BA6">
      <w:r>
        <w:rPr>
          <w:rFonts w:ascii="Consolas" w:hAnsi="Consolas" w:cs="Consolas"/>
          <w:color w:val="000000"/>
          <w:sz w:val="19"/>
          <w:szCs w:val="19"/>
          <w:lang w:val="sr-Latn-RS"/>
        </w:rPr>
        <w:t xml:space="preserve">Action&lt;Type1, Type2...&gt; DelegateName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Action&lt;Type1, Type2...&gt;(MethodName);</w:t>
      </w:r>
    </w:p>
    <w:p w14:paraId="1F7EB028" w14:textId="77777777" w:rsidR="00395578" w:rsidRDefault="007A4F94" w:rsidP="00395578">
      <w:r>
        <w:t>Or, we can use another way:</w:t>
      </w:r>
    </w:p>
    <w:p w14:paraId="5A38BABB" w14:textId="77777777" w:rsidR="007A4F94" w:rsidRDefault="007A4F94" w:rsidP="00395578">
      <w:r>
        <w:rPr>
          <w:rFonts w:ascii="Consolas" w:hAnsi="Consolas" w:cs="Consolas"/>
          <w:color w:val="000000"/>
          <w:sz w:val="19"/>
          <w:szCs w:val="19"/>
          <w:lang w:val="sr-Latn-RS"/>
        </w:rPr>
        <w:t>Action &lt; Type1, Type2...&gt; DelegateName = MethodName;</w:t>
      </w:r>
    </w:p>
    <w:p w14:paraId="4D608DB8" w14:textId="77777777" w:rsidR="007A4F94" w:rsidRDefault="007A4F94" w:rsidP="007A4F94">
      <w:r>
        <w:t>Let’s see how to use Func delegate with an example:</w:t>
      </w:r>
    </w:p>
    <w:p w14:paraId="0C29BA5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Write(</w:t>
      </w:r>
      <w:r>
        <w:rPr>
          <w:rFonts w:ascii="Consolas" w:hAnsi="Consolas" w:cs="Consolas"/>
          <w:color w:val="0000FF"/>
          <w:sz w:val="19"/>
          <w:szCs w:val="19"/>
          <w:lang w:val="sr-Latn-RS"/>
        </w:rPr>
        <w:t>string</w:t>
      </w:r>
      <w:r>
        <w:rPr>
          <w:rFonts w:ascii="Consolas" w:hAnsi="Consolas" w:cs="Consolas"/>
          <w:color w:val="000000"/>
          <w:sz w:val="19"/>
          <w:szCs w:val="19"/>
          <w:lang w:val="sr-Latn-RS"/>
        </w:rPr>
        <w:t xml:space="preserve"> text)</w:t>
      </w:r>
    </w:p>
    <w:p w14:paraId="37DF588E"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0E55001A"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Console.WriteLine(text);</w:t>
      </w:r>
    </w:p>
    <w:p w14:paraId="6DF1A7FB"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AC62D6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p>
    <w:p w14:paraId="4FC8FE45"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6CCF70E9"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6D2B7E4C"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Action&lt;</w:t>
      </w:r>
      <w:r>
        <w:rPr>
          <w:rFonts w:ascii="Consolas" w:hAnsi="Consolas" w:cs="Consolas"/>
          <w:color w:val="0000FF"/>
          <w:sz w:val="19"/>
          <w:szCs w:val="19"/>
          <w:lang w:val="sr-Latn-RS"/>
        </w:rPr>
        <w:t>string</w:t>
      </w:r>
      <w:r>
        <w:rPr>
          <w:rFonts w:ascii="Consolas" w:hAnsi="Consolas" w:cs="Consolas"/>
          <w:color w:val="000000"/>
          <w:sz w:val="19"/>
          <w:szCs w:val="19"/>
          <w:lang w:val="sr-Latn-RS"/>
        </w:rPr>
        <w:t>&gt; writeDelegate = Write;</w:t>
      </w:r>
    </w:p>
    <w:p w14:paraId="389919ED" w14:textId="77777777" w:rsidR="007A4F94" w:rsidRDefault="007A4F94" w:rsidP="007A4F9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writeDelegate(</w:t>
      </w:r>
      <w:r>
        <w:rPr>
          <w:rFonts w:ascii="Consolas" w:hAnsi="Consolas" w:cs="Consolas"/>
          <w:color w:val="A31515"/>
          <w:sz w:val="19"/>
          <w:szCs w:val="19"/>
          <w:lang w:val="sr-Latn-RS"/>
        </w:rPr>
        <w:t>"String parameter to write."</w:t>
      </w:r>
      <w:r>
        <w:rPr>
          <w:rFonts w:ascii="Consolas" w:hAnsi="Consolas" w:cs="Consolas"/>
          <w:color w:val="000000"/>
          <w:sz w:val="19"/>
          <w:szCs w:val="19"/>
          <w:lang w:val="sr-Latn-RS"/>
        </w:rPr>
        <w:t>);</w:t>
      </w:r>
    </w:p>
    <w:p w14:paraId="64847DB9" w14:textId="77777777" w:rsidR="007A4F94" w:rsidRDefault="007A4F94" w:rsidP="007A4F94">
      <w:r>
        <w:rPr>
          <w:rFonts w:ascii="Consolas" w:hAnsi="Consolas" w:cs="Consolas"/>
          <w:color w:val="000000"/>
          <w:sz w:val="19"/>
          <w:szCs w:val="19"/>
          <w:lang w:val="sr-Latn-RS"/>
        </w:rPr>
        <w:t>}</w:t>
      </w:r>
    </w:p>
    <w:p w14:paraId="49D8203C" w14:textId="2955411C" w:rsidR="007A4F94" w:rsidRDefault="0004206E" w:rsidP="0004206E">
      <w:pPr>
        <w:pStyle w:val="Heading2"/>
      </w:pPr>
      <w:r>
        <w:t>Practical Example</w:t>
      </w:r>
    </w:p>
    <w:p w14:paraId="0E7493C2" w14:textId="17981D94" w:rsidR="0004206E" w:rsidRDefault="0004206E" w:rsidP="0004206E">
      <w:r>
        <w:t xml:space="preserve">In this example, we are going to create an application which executes one of three methods (Sum, Subtract, Multiply) based on a single provided parameter. </w:t>
      </w:r>
      <w:r w:rsidRPr="0004206E">
        <w:rPr>
          <w:noProof/>
        </w:rPr>
        <w:t>Basica</w:t>
      </w:r>
      <w:r>
        <w:rPr>
          <w:noProof/>
        </w:rPr>
        <w:t>l</w:t>
      </w:r>
      <w:r w:rsidRPr="0004206E">
        <w:rPr>
          <w:noProof/>
        </w:rPr>
        <w:t>ly</w:t>
      </w:r>
      <w:r>
        <w:t xml:space="preserve">, if we send Sum as a parameter, the Sum method will be executed and so on. </w:t>
      </w:r>
      <w:r w:rsidRPr="0004206E">
        <w:rPr>
          <w:noProof/>
        </w:rPr>
        <w:t>First</w:t>
      </w:r>
      <w:r>
        <w:rPr>
          <w:noProof/>
        </w:rPr>
        <w:t>,</w:t>
      </w:r>
      <w:r>
        <w:t xml:space="preserve"> we will write this example without delegates and then we will refactor that code by introducing delegates.</w:t>
      </w:r>
    </w:p>
    <w:p w14:paraId="0C01C9FA" w14:textId="1B3EDB5A" w:rsidR="0004206E" w:rsidRDefault="0004206E" w:rsidP="0004206E">
      <w:r>
        <w:t>So let’s start with the first part:</w:t>
      </w:r>
    </w:p>
    <w:p w14:paraId="6BDB9768" w14:textId="200C4389"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enum</w:t>
      </w:r>
      <w:r>
        <w:rPr>
          <w:rFonts w:ascii="Consolas" w:hAnsi="Consolas" w:cs="Consolas"/>
          <w:color w:val="000000"/>
          <w:sz w:val="19"/>
          <w:szCs w:val="19"/>
          <w:lang w:val="sr-Latn-RS"/>
        </w:rPr>
        <w:t xml:space="preserve"> </w:t>
      </w:r>
      <w:r w:rsidR="003109CF">
        <w:rPr>
          <w:rFonts w:ascii="Consolas" w:hAnsi="Consolas" w:cs="Consolas"/>
          <w:color w:val="2B91AF"/>
          <w:sz w:val="19"/>
          <w:szCs w:val="19"/>
          <w:lang w:val="sr-Latn-RS"/>
        </w:rPr>
        <w:t>Operation</w:t>
      </w:r>
    </w:p>
    <w:p w14:paraId="624C5E66" w14:textId="2BF1A4E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6CE655E" w14:textId="3A0631E1"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Sum,</w:t>
      </w:r>
    </w:p>
    <w:p w14:paraId="571399B8" w14:textId="44F09A50"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Subtract,</w:t>
      </w:r>
    </w:p>
    <w:p w14:paraId="25FD0821" w14:textId="0A64CDAB" w:rsidR="0004206E" w:rsidRDefault="0004206E" w:rsidP="0004206E">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Multiply</w:t>
      </w:r>
    </w:p>
    <w:p w14:paraId="5571D726" w14:textId="6F781312" w:rsidR="0004206E" w:rsidRDefault="0004206E" w:rsidP="0004206E">
      <w:r>
        <w:rPr>
          <w:rFonts w:ascii="Consolas" w:hAnsi="Consolas" w:cs="Consolas"/>
          <w:color w:val="000000"/>
          <w:sz w:val="19"/>
          <w:szCs w:val="19"/>
          <w:lang w:val="sr-Latn-RS"/>
        </w:rPr>
        <w:t>}</w:t>
      </w:r>
    </w:p>
    <w:p w14:paraId="575D13EB"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28D1F2AB" w14:textId="49F99EB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19574ADD" w14:textId="255177E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44DFB15D" w14:textId="07A5177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54A415A6" w14:textId="1B7C3A7F"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w:t>
      </w:r>
    </w:p>
    <w:p w14:paraId="35DF6B7B" w14:textId="28040EC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72B0FEB" w14:textId="514790D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2A0E9A17" w14:textId="2C1227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0D3A3788" w14:textId="6FCB312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D710159"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434D7BDD" w14:textId="6540A1E1"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E95A089" w14:textId="19FD5CA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D3C53AE" w14:textId="32E208D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E62FE9F" w14:textId="512AA9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26CEED6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6B759759" w14:textId="52D318A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193C2DDE" w14:textId="5FA45C32"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B84CEE" w14:textId="0756BA6B"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1D6C118B" w14:textId="493BD7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5E9B51F"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01D645E0" w14:textId="761AD94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14434D29" w14:textId="53848DD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4F3ECDE" w14:textId="7873A9D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4CD302B9" w14:textId="472C8C2A"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61C59A2" w14:textId="77777777"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p>
    <w:p w14:paraId="18A7814F" w14:textId="00F652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p>
    <w:p w14:paraId="6D1864ED" w14:textId="7B1EE5B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BE4BEE6" w14:textId="084ECF3C"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switch</w:t>
      </w:r>
      <w:r>
        <w:rPr>
          <w:rFonts w:ascii="Consolas" w:hAnsi="Consolas" w:cs="Consolas"/>
          <w:color w:val="000000"/>
          <w:sz w:val="19"/>
          <w:szCs w:val="19"/>
          <w:lang w:val="sr-Latn-RS"/>
        </w:rPr>
        <w:t xml:space="preserve"> (operation)</w:t>
      </w:r>
    </w:p>
    <w:p w14:paraId="717C5F7C" w14:textId="2F4DC23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B680165" w14:textId="62AF4889"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Operation.Sum:</w:t>
      </w:r>
    </w:p>
    <w:p w14:paraId="700A6883" w14:textId="571B7B3D"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Sum();</w:t>
      </w:r>
    </w:p>
    <w:p w14:paraId="5A586E36" w14:textId="3319849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Operation.Subtract:</w:t>
      </w:r>
    </w:p>
    <w:p w14:paraId="0D88FAF1" w14:textId="50AB8895"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Subtract();</w:t>
      </w:r>
    </w:p>
    <w:p w14:paraId="5B0FA38D" w14:textId="4600F70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case</w:t>
      </w:r>
      <w:r>
        <w:rPr>
          <w:rFonts w:ascii="Consolas" w:hAnsi="Consolas" w:cs="Consolas"/>
          <w:color w:val="000000"/>
          <w:sz w:val="19"/>
          <w:szCs w:val="19"/>
          <w:lang w:val="sr-Latn-RS"/>
        </w:rPr>
        <w:t xml:space="preserve"> Operation.Multiply:</w:t>
      </w:r>
    </w:p>
    <w:p w14:paraId="02023450" w14:textId="3B373F50"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Multiply();</w:t>
      </w:r>
    </w:p>
    <w:p w14:paraId="299D9D9B" w14:textId="247CAEF6"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default</w:t>
      </w:r>
      <w:r>
        <w:rPr>
          <w:rFonts w:ascii="Consolas" w:hAnsi="Consolas" w:cs="Consolas"/>
          <w:color w:val="000000"/>
          <w:sz w:val="19"/>
          <w:szCs w:val="19"/>
          <w:lang w:val="sr-Latn-RS"/>
        </w:rPr>
        <w:t>:</w:t>
      </w:r>
    </w:p>
    <w:p w14:paraId="1EB41429" w14:textId="3B977C2E"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-1; </w:t>
      </w:r>
      <w:r>
        <w:rPr>
          <w:rFonts w:ascii="Consolas" w:hAnsi="Consolas" w:cs="Consolas"/>
          <w:color w:val="008000"/>
          <w:sz w:val="19"/>
          <w:szCs w:val="19"/>
          <w:lang w:val="sr-Latn-RS"/>
        </w:rPr>
        <w:t>//just to simulate</w:t>
      </w:r>
    </w:p>
    <w:p w14:paraId="7D7632FF" w14:textId="3BC67F34"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A8F5321" w14:textId="5F8CA248" w:rsidR="009B3C56" w:rsidRDefault="009B3C56" w:rsidP="009B3C56">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C809A43" w14:textId="3D3B1486" w:rsidR="003109CF" w:rsidRDefault="009B3C56" w:rsidP="009B3C56">
      <w:pPr>
        <w:rPr>
          <w:rFonts w:ascii="Consolas" w:hAnsi="Consolas" w:cs="Consolas"/>
          <w:color w:val="000000"/>
          <w:sz w:val="19"/>
          <w:szCs w:val="19"/>
          <w:lang w:val="sr-Latn-RS"/>
        </w:rPr>
      </w:pPr>
      <w:r>
        <w:rPr>
          <w:rFonts w:ascii="Consolas" w:hAnsi="Consolas" w:cs="Consolas"/>
          <w:color w:val="000000"/>
          <w:sz w:val="19"/>
          <w:szCs w:val="19"/>
          <w:lang w:val="sr-Latn-RS"/>
        </w:rPr>
        <w:t>}</w:t>
      </w:r>
    </w:p>
    <w:p w14:paraId="1F92D7D2" w14:textId="77777777" w:rsidR="00B92565" w:rsidRDefault="00B92565" w:rsidP="009B3C56"/>
    <w:p w14:paraId="3BD1A2D8"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74611BD2" w14:textId="5F6E4989"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4C7541F2" w14:textId="47F2461A"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496FC817" w14:textId="50D2C476"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05BF8C3" w14:textId="0F03BBD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w:t>
      </w:r>
    </w:p>
    <w:p w14:paraId="43634BF2" w14:textId="2472CA6C"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53656D76" w14:textId="31596444"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20C399F4" w14:textId="77777777"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p>
    <w:p w14:paraId="2E3A1B07" w14:textId="0AF5F7FE"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062BB097" w14:textId="14C97500" w:rsidR="00B92565" w:rsidRDefault="00B92565" w:rsidP="00B92565">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00AB7B4" w14:textId="0FC28916" w:rsidR="00B92565" w:rsidRDefault="00B92565" w:rsidP="00B92565">
      <w:r>
        <w:rPr>
          <w:rFonts w:ascii="Consolas" w:hAnsi="Consolas" w:cs="Consolas"/>
          <w:color w:val="000000"/>
          <w:sz w:val="19"/>
          <w:szCs w:val="19"/>
          <w:lang w:val="sr-Latn-RS"/>
        </w:rPr>
        <w:t>}</w:t>
      </w:r>
    </w:p>
    <w:p w14:paraId="3511D866" w14:textId="2D7CFE7B" w:rsidR="0004206E" w:rsidRDefault="00B92565" w:rsidP="00B92565">
      <w:r>
        <w:t>If we start this application, we will get the correct response for any operation we send to the Execute method. But this code could be much better and easier to read without switch-case expression.</w:t>
      </w:r>
      <w:r w:rsidR="00D51A17">
        <w:t xml:space="preserve"> If we have more than ten operations, this switch block would be very ugly to read and maintain as well.</w:t>
      </w:r>
    </w:p>
    <w:p w14:paraId="1CC7866E" w14:textId="446FFC16" w:rsidR="00D51A17" w:rsidRDefault="00D51A17" w:rsidP="00B92565">
      <w:r>
        <w:t xml:space="preserve">So, let’s change our code to make it readable, maintainable and more </w:t>
      </w:r>
      <w:r w:rsidRPr="00D51A17">
        <w:rPr>
          <w:noProof/>
        </w:rPr>
        <w:t>object</w:t>
      </w:r>
      <w:r>
        <w:rPr>
          <w:noProof/>
        </w:rPr>
        <w:t>-</w:t>
      </w:r>
      <w:r w:rsidRPr="00D51A17">
        <w:rPr>
          <w:noProof/>
        </w:rPr>
        <w:t>oriented</w:t>
      </w:r>
      <w:r>
        <w:t xml:space="preserve">. Let’s introduce a </w:t>
      </w:r>
      <w:r w:rsidRPr="00D51A17">
        <w:rPr>
          <w:noProof/>
        </w:rPr>
        <w:t>new</w:t>
      </w:r>
      <w:r>
        <w:t xml:space="preserve"> class </w:t>
      </w:r>
      <w:r w:rsidR="002F5D10">
        <w:t>ExecutionManager:</w:t>
      </w:r>
    </w:p>
    <w:p w14:paraId="1726A83E" w14:textId="77777777" w:rsidR="002F5D10" w:rsidRDefault="002F5D10" w:rsidP="00B92565"/>
    <w:p w14:paraId="74634225" w14:textId="77777777" w:rsidR="002B776A" w:rsidRDefault="002B776A" w:rsidP="00B92565"/>
    <w:p w14:paraId="22A5837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lastRenderedPageBreak/>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ExecutionManager</w:t>
      </w:r>
    </w:p>
    <w:p w14:paraId="42B275A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359662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&gt;&gt; FuncExecute { </w:t>
      </w:r>
      <w:r>
        <w:rPr>
          <w:rFonts w:ascii="Consolas" w:hAnsi="Consolas" w:cs="Consolas"/>
          <w:color w:val="0000FF"/>
          <w:sz w:val="19"/>
          <w:szCs w:val="19"/>
          <w:lang w:val="sr-Latn-RS"/>
        </w:rPr>
        <w:t>get</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set</w:t>
      </w:r>
      <w:r>
        <w:rPr>
          <w:rFonts w:ascii="Consolas" w:hAnsi="Consolas" w:cs="Consolas"/>
          <w:color w:val="000000"/>
          <w:sz w:val="19"/>
          <w:szCs w:val="19"/>
          <w:lang w:val="sr-Latn-RS"/>
        </w:rPr>
        <w:t>; }</w:t>
      </w:r>
    </w:p>
    <w:p w14:paraId="27B1E7FA"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_sum;</w:t>
      </w:r>
    </w:p>
    <w:p w14:paraId="6F1D1F8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_subtract;</w:t>
      </w:r>
    </w:p>
    <w:p w14:paraId="4B50A49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Func&lt;</w:t>
      </w:r>
      <w:r>
        <w:rPr>
          <w:rFonts w:ascii="Consolas" w:hAnsi="Consolas" w:cs="Consolas"/>
          <w:color w:val="0000FF"/>
          <w:sz w:val="19"/>
          <w:szCs w:val="19"/>
          <w:lang w:val="sr-Latn-RS"/>
        </w:rPr>
        <w:t>int</w:t>
      </w:r>
      <w:r>
        <w:rPr>
          <w:rFonts w:ascii="Consolas" w:hAnsi="Consolas" w:cs="Consolas"/>
          <w:color w:val="000000"/>
          <w:sz w:val="19"/>
          <w:szCs w:val="19"/>
          <w:lang w:val="sr-Latn-RS"/>
        </w:rPr>
        <w:t>&gt; _multiply;</w:t>
      </w:r>
    </w:p>
    <w:p w14:paraId="6FC60CA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BDFD1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ExecutionManager()</w:t>
      </w:r>
    </w:p>
    <w:p w14:paraId="747DF156"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A05A7E"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Dictionary&lt;Operation, Func&lt;</w:t>
      </w:r>
      <w:r>
        <w:rPr>
          <w:rFonts w:ascii="Consolas" w:hAnsi="Consolas" w:cs="Consolas"/>
          <w:color w:val="0000FF"/>
          <w:sz w:val="19"/>
          <w:szCs w:val="19"/>
          <w:lang w:val="sr-Latn-RS"/>
        </w:rPr>
        <w:t>int</w:t>
      </w:r>
      <w:r>
        <w:rPr>
          <w:rFonts w:ascii="Consolas" w:hAnsi="Consolas" w:cs="Consolas"/>
          <w:color w:val="000000"/>
          <w:sz w:val="19"/>
          <w:szCs w:val="19"/>
          <w:lang w:val="sr-Latn-RS"/>
        </w:rPr>
        <w:t>&gt;&gt;(3);</w:t>
      </w:r>
    </w:p>
    <w:p w14:paraId="08BC5D2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D4D8E2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6353863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PopulateFunctions(Func&lt;</w:t>
      </w:r>
      <w:r>
        <w:rPr>
          <w:rFonts w:ascii="Consolas" w:hAnsi="Consolas" w:cs="Consolas"/>
          <w:color w:val="0000FF"/>
          <w:sz w:val="19"/>
          <w:szCs w:val="19"/>
          <w:lang w:val="sr-Latn-RS"/>
        </w:rPr>
        <w:t>int</w:t>
      </w:r>
      <w:r>
        <w:rPr>
          <w:rFonts w:ascii="Consolas" w:hAnsi="Consolas" w:cs="Consolas"/>
          <w:color w:val="000000"/>
          <w:sz w:val="19"/>
          <w:szCs w:val="19"/>
          <w:lang w:val="sr-Latn-RS"/>
        </w:rPr>
        <w:t>&gt; Sum, Func&lt;</w:t>
      </w:r>
      <w:r>
        <w:rPr>
          <w:rFonts w:ascii="Consolas" w:hAnsi="Consolas" w:cs="Consolas"/>
          <w:color w:val="0000FF"/>
          <w:sz w:val="19"/>
          <w:szCs w:val="19"/>
          <w:lang w:val="sr-Latn-RS"/>
        </w:rPr>
        <w:t>int</w:t>
      </w:r>
      <w:r>
        <w:rPr>
          <w:rFonts w:ascii="Consolas" w:hAnsi="Consolas" w:cs="Consolas"/>
          <w:color w:val="000000"/>
          <w:sz w:val="19"/>
          <w:szCs w:val="19"/>
          <w:lang w:val="sr-Latn-RS"/>
        </w:rPr>
        <w:t>&gt; Subtract, Func&lt;</w:t>
      </w:r>
      <w:r>
        <w:rPr>
          <w:rFonts w:ascii="Consolas" w:hAnsi="Consolas" w:cs="Consolas"/>
          <w:color w:val="0000FF"/>
          <w:sz w:val="19"/>
          <w:szCs w:val="19"/>
          <w:lang w:val="sr-Latn-RS"/>
        </w:rPr>
        <w:t>int</w:t>
      </w:r>
      <w:r>
        <w:rPr>
          <w:rFonts w:ascii="Consolas" w:hAnsi="Consolas" w:cs="Consolas"/>
          <w:color w:val="000000"/>
          <w:sz w:val="19"/>
          <w:szCs w:val="19"/>
          <w:lang w:val="sr-Latn-RS"/>
        </w:rPr>
        <w:t>&gt; Multiply)</w:t>
      </w:r>
    </w:p>
    <w:p w14:paraId="16501B10"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A2AE1B2"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_sum = Sum;</w:t>
      </w:r>
    </w:p>
    <w:p w14:paraId="7A213BE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_subtract = Subtract;</w:t>
      </w:r>
    </w:p>
    <w:p w14:paraId="68052A9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_multiply = Multiply;</w:t>
      </w:r>
    </w:p>
    <w:p w14:paraId="29400347"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7CA908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116C3A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PrepareExecution()</w:t>
      </w:r>
    </w:p>
    <w:p w14:paraId="715C1A14"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7561779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FuncExecute.Add(Operation.Sum, _sum);</w:t>
      </w:r>
    </w:p>
    <w:p w14:paraId="37368FBD"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FuncExecute.Add(Operation.Subtract, _subtract);</w:t>
      </w:r>
    </w:p>
    <w:p w14:paraId="4335071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FuncExecute.Add(Operation.Multiply, _multiply);</w:t>
      </w:r>
    </w:p>
    <w:p w14:paraId="645D2D5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EED72C4" w14:textId="65A0F004" w:rsidR="002B776A" w:rsidRDefault="002B776A" w:rsidP="002B776A">
      <w:r>
        <w:rPr>
          <w:rFonts w:ascii="Consolas" w:hAnsi="Consolas" w:cs="Consolas"/>
          <w:color w:val="000000"/>
          <w:sz w:val="19"/>
          <w:szCs w:val="19"/>
          <w:lang w:val="sr-Latn-RS"/>
        </w:rPr>
        <w:t xml:space="preserve">    }</w:t>
      </w:r>
    </w:p>
    <w:p w14:paraId="327634F4" w14:textId="2515F7BD" w:rsidR="00D51A17" w:rsidRDefault="002B776A" w:rsidP="00B92565">
      <w:r>
        <w:t>In here, we create a dictionary wich will hold all the operations and all the references towards our methods (Func delegates). Now we can inject this class into the OperationManager class and change the Execute method:</w:t>
      </w:r>
    </w:p>
    <w:p w14:paraId="70DC0A0C"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OperationManager</w:t>
      </w:r>
    </w:p>
    <w:p w14:paraId="447A5E14" w14:textId="430F512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2577F883" w14:textId="52907EC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_first;</w:t>
      </w:r>
    </w:p>
    <w:p w14:paraId="06858BDD" w14:textId="074E766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_second;</w:t>
      </w:r>
    </w:p>
    <w:p w14:paraId="4C5361B2" w14:textId="7884995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readonly</w:t>
      </w:r>
      <w:r>
        <w:rPr>
          <w:rFonts w:ascii="Consolas" w:hAnsi="Consolas" w:cs="Consolas"/>
          <w:color w:val="000000"/>
          <w:sz w:val="19"/>
          <w:szCs w:val="19"/>
          <w:lang w:val="sr-Latn-RS"/>
        </w:rPr>
        <w:t xml:space="preserve"> ExecutionManager _executionManager;</w:t>
      </w:r>
    </w:p>
    <w:p w14:paraId="35D7BD49"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30856845" w14:textId="17E748B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OperationManager(</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first,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second, ExecutionManager executionManager)</w:t>
      </w:r>
    </w:p>
    <w:p w14:paraId="08FDF53D" w14:textId="0CB69EE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11B5D44B" w14:textId="530172E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_first = first;</w:t>
      </w:r>
    </w:p>
    <w:p w14:paraId="079DFE64" w14:textId="12BAF52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_second = second;</w:t>
      </w:r>
    </w:p>
    <w:p w14:paraId="5334FE32" w14:textId="136A646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 = executionManager;</w:t>
      </w:r>
    </w:p>
    <w:p w14:paraId="3308A306" w14:textId="7E136408"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_executionManager.PopulateFunctions(Sum, Subtract, Multiply);</w:t>
      </w:r>
    </w:p>
    <w:p w14:paraId="6D62F55E" w14:textId="6B167EF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_executionManager.PrepareExecution();</w:t>
      </w:r>
    </w:p>
    <w:p w14:paraId="086C0F56" w14:textId="168514C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4951735"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56A8123C" w14:textId="2534E56C"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Sum()</w:t>
      </w:r>
    </w:p>
    <w:p w14:paraId="08D07AAA" w14:textId="295D7D9E"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0FE90B1" w14:textId="1FED12A3"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0101B457" w14:textId="04E2DC6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ED74018"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1D759705" w14:textId="406407B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Subtract()</w:t>
      </w:r>
    </w:p>
    <w:p w14:paraId="432F631F" w14:textId="1BBBB51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0BFA80F8" w14:textId="6F4B122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432625E" w14:textId="7D5ABF0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3BF4736F"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2BFD4783" w14:textId="6265377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lastRenderedPageBreak/>
        <w:t xml:space="preserve">    </w:t>
      </w:r>
      <w:r>
        <w:rPr>
          <w:rFonts w:ascii="Consolas" w:hAnsi="Consolas" w:cs="Consolas"/>
          <w:color w:val="0000FF"/>
          <w:sz w:val="19"/>
          <w:szCs w:val="19"/>
          <w:lang w:val="sr-Latn-RS"/>
        </w:rPr>
        <w:t>private</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Multiply()</w:t>
      </w:r>
    </w:p>
    <w:p w14:paraId="2EAD2C6E" w14:textId="32176FC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448E4882" w14:textId="70263D7B"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_first * _second;</w:t>
      </w:r>
    </w:p>
    <w:p w14:paraId="2180872F" w14:textId="2C133C05"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ACED563" w14:textId="77777777"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p>
    <w:p w14:paraId="4BDD2376" w14:textId="4C9C84A1"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public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int</w:t>
      </w:r>
      <w:r>
        <w:rPr>
          <w:rFonts w:ascii="Consolas" w:hAnsi="Consolas" w:cs="Consolas"/>
          <w:color w:val="000000"/>
          <w:sz w:val="19"/>
          <w:szCs w:val="19"/>
          <w:lang w:val="sr-Latn-RS"/>
        </w:rPr>
        <w:t xml:space="preserve"> Execute(Operation operation)</w:t>
      </w:r>
    </w:p>
    <w:p w14:paraId="7DA6404D" w14:textId="40E89826"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FDD364" w14:textId="587A7E2A"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return</w:t>
      </w:r>
      <w:r>
        <w:rPr>
          <w:rFonts w:ascii="Consolas" w:hAnsi="Consolas" w:cs="Consolas"/>
          <w:color w:val="000000"/>
          <w:sz w:val="19"/>
          <w:szCs w:val="19"/>
          <w:lang w:val="sr-Latn-RS"/>
        </w:rPr>
        <w:t xml:space="preserve"> _executionManager.FuncExecute.ContainsKey(operation) ?</w:t>
      </w:r>
    </w:p>
    <w:p w14:paraId="3DA38243" w14:textId="15BD9650"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_executionManager.FuncExecute[operation]() :</w:t>
      </w:r>
    </w:p>
    <w:p w14:paraId="44C92393" w14:textId="0D51BE94"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-1;</w:t>
      </w:r>
    </w:p>
    <w:p w14:paraId="73669312" w14:textId="1B8513CF" w:rsidR="002B776A" w:rsidRDefault="002B776A" w:rsidP="002B776A">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AD26913" w14:textId="3397036E" w:rsidR="002B776A" w:rsidRDefault="002B776A" w:rsidP="002B776A">
      <w:r>
        <w:rPr>
          <w:rFonts w:ascii="Consolas" w:hAnsi="Consolas" w:cs="Consolas"/>
          <w:color w:val="000000"/>
          <w:sz w:val="19"/>
          <w:szCs w:val="19"/>
          <w:lang w:val="sr-Latn-RS"/>
        </w:rPr>
        <w:t>}</w:t>
      </w:r>
    </w:p>
    <w:p w14:paraId="1EBA5AD3" w14:textId="52397A8D" w:rsidR="00B92565" w:rsidRDefault="00F36AF4" w:rsidP="00B92565">
      <w:r>
        <w:t>Now, we are setting up all in the constructor of the OperationManager class and executing our action in the Execute method if it contains required operation. At the first look, we can see how much better this code is.</w:t>
      </w:r>
    </w:p>
    <w:p w14:paraId="021F5981" w14:textId="2AE50E14" w:rsidR="00F36AF4" w:rsidRDefault="00F36AF4" w:rsidP="00B92565">
      <w:r w:rsidRPr="005B0808">
        <w:rPr>
          <w:noProof/>
        </w:rPr>
        <w:t>Finally</w:t>
      </w:r>
      <w:r w:rsidR="005B0808">
        <w:rPr>
          <w:noProof/>
        </w:rPr>
        <w:t>,</w:t>
      </w:r>
      <w:r>
        <w:t xml:space="preserve"> we need to change the Program class:</w:t>
      </w:r>
    </w:p>
    <w:p w14:paraId="71FA1BD2"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FF"/>
          <w:sz w:val="19"/>
          <w:szCs w:val="19"/>
          <w:lang w:val="sr-Latn-RS"/>
        </w:rPr>
        <w:t>class</w:t>
      </w:r>
      <w:r>
        <w:rPr>
          <w:rFonts w:ascii="Consolas" w:hAnsi="Consolas" w:cs="Consolas"/>
          <w:color w:val="000000"/>
          <w:sz w:val="19"/>
          <w:szCs w:val="19"/>
          <w:lang w:val="sr-Latn-RS"/>
        </w:rPr>
        <w:t xml:space="preserve"> </w:t>
      </w:r>
      <w:r>
        <w:rPr>
          <w:rFonts w:ascii="Consolas" w:hAnsi="Consolas" w:cs="Consolas"/>
          <w:color w:val="2B91AF"/>
          <w:sz w:val="19"/>
          <w:szCs w:val="19"/>
          <w:lang w:val="sr-Latn-RS"/>
        </w:rPr>
        <w:t>Program</w:t>
      </w:r>
    </w:p>
    <w:p w14:paraId="230A4505" w14:textId="6E40991A"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w:t>
      </w:r>
    </w:p>
    <w:p w14:paraId="5C06A2DD" w14:textId="6676268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static</w:t>
      </w:r>
      <w:r>
        <w:rPr>
          <w:rFonts w:ascii="Consolas" w:hAnsi="Consolas" w:cs="Consolas"/>
          <w:color w:val="000000"/>
          <w:sz w:val="19"/>
          <w:szCs w:val="19"/>
          <w:lang w:val="sr-Latn-RS"/>
        </w:rPr>
        <w:t xml:space="preserve"> </w:t>
      </w:r>
      <w:r>
        <w:rPr>
          <w:rFonts w:ascii="Consolas" w:hAnsi="Consolas" w:cs="Consolas"/>
          <w:color w:val="0000FF"/>
          <w:sz w:val="19"/>
          <w:szCs w:val="19"/>
          <w:lang w:val="sr-Latn-RS"/>
        </w:rPr>
        <w:t>void</w:t>
      </w:r>
      <w:r>
        <w:rPr>
          <w:rFonts w:ascii="Consolas" w:hAnsi="Consolas" w:cs="Consolas"/>
          <w:color w:val="000000"/>
          <w:sz w:val="19"/>
          <w:szCs w:val="19"/>
          <w:lang w:val="sr-Latn-RS"/>
        </w:rPr>
        <w:t xml:space="preserve"> Main(</w:t>
      </w:r>
      <w:r>
        <w:rPr>
          <w:rFonts w:ascii="Consolas" w:hAnsi="Consolas" w:cs="Consolas"/>
          <w:color w:val="0000FF"/>
          <w:sz w:val="19"/>
          <w:szCs w:val="19"/>
          <w:lang w:val="sr-Latn-RS"/>
        </w:rPr>
        <w:t>string</w:t>
      </w:r>
      <w:r>
        <w:rPr>
          <w:rFonts w:ascii="Consolas" w:hAnsi="Consolas" w:cs="Consolas"/>
          <w:color w:val="000000"/>
          <w:sz w:val="19"/>
          <w:szCs w:val="19"/>
          <w:lang w:val="sr-Latn-RS"/>
        </w:rPr>
        <w:t>[] args)</w:t>
      </w:r>
    </w:p>
    <w:p w14:paraId="05A2CE28" w14:textId="40756D7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51CB8E26" w14:textId="5E7F0AA9"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executionManager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ExecutionManager();</w:t>
      </w:r>
    </w:p>
    <w:p w14:paraId="09193BCC" w14:textId="169B977D"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opManager = </w:t>
      </w:r>
      <w:r>
        <w:rPr>
          <w:rFonts w:ascii="Consolas" w:hAnsi="Consolas" w:cs="Consolas"/>
          <w:color w:val="0000FF"/>
          <w:sz w:val="19"/>
          <w:szCs w:val="19"/>
          <w:lang w:val="sr-Latn-RS"/>
        </w:rPr>
        <w:t>new</w:t>
      </w:r>
      <w:r>
        <w:rPr>
          <w:rFonts w:ascii="Consolas" w:hAnsi="Consolas" w:cs="Consolas"/>
          <w:color w:val="000000"/>
          <w:sz w:val="19"/>
          <w:szCs w:val="19"/>
          <w:lang w:val="sr-Latn-RS"/>
        </w:rPr>
        <w:t xml:space="preserve"> OperationManager(20, 10, executionManager);</w:t>
      </w:r>
    </w:p>
    <w:p w14:paraId="2817BB7B" w14:textId="68172FA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r>
        <w:rPr>
          <w:rFonts w:ascii="Consolas" w:hAnsi="Consolas" w:cs="Consolas"/>
          <w:color w:val="0000FF"/>
          <w:sz w:val="19"/>
          <w:szCs w:val="19"/>
          <w:lang w:val="sr-Latn-RS"/>
        </w:rPr>
        <w:t>var</w:t>
      </w:r>
      <w:r>
        <w:rPr>
          <w:rFonts w:ascii="Consolas" w:hAnsi="Consolas" w:cs="Consolas"/>
          <w:color w:val="000000"/>
          <w:sz w:val="19"/>
          <w:szCs w:val="19"/>
          <w:lang w:val="sr-Latn-RS"/>
        </w:rPr>
        <w:t xml:space="preserve"> result = opManager.Execute(Operation.Sum);</w:t>
      </w:r>
    </w:p>
    <w:p w14:paraId="31802444" w14:textId="68F597A2"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Console.WriteLine(</w:t>
      </w:r>
      <w:r>
        <w:rPr>
          <w:rFonts w:ascii="Consolas" w:hAnsi="Consolas" w:cs="Consolas"/>
          <w:color w:val="A31515"/>
          <w:sz w:val="19"/>
          <w:szCs w:val="19"/>
          <w:lang w:val="sr-Latn-RS"/>
        </w:rPr>
        <w:t xml:space="preserve">$"The result of the operation is </w:t>
      </w:r>
      <w:r>
        <w:rPr>
          <w:rFonts w:ascii="Consolas" w:hAnsi="Consolas" w:cs="Consolas"/>
          <w:color w:val="000000"/>
          <w:sz w:val="19"/>
          <w:szCs w:val="19"/>
          <w:lang w:val="sr-Latn-RS"/>
        </w:rPr>
        <w:t>{result}</w:t>
      </w:r>
      <w:r>
        <w:rPr>
          <w:rFonts w:ascii="Consolas" w:hAnsi="Consolas" w:cs="Consolas"/>
          <w:color w:val="A31515"/>
          <w:sz w:val="19"/>
          <w:szCs w:val="19"/>
          <w:lang w:val="sr-Latn-RS"/>
        </w:rPr>
        <w:t>"</w:t>
      </w:r>
      <w:r>
        <w:rPr>
          <w:rFonts w:ascii="Consolas" w:hAnsi="Consolas" w:cs="Consolas"/>
          <w:color w:val="000000"/>
          <w:sz w:val="19"/>
          <w:szCs w:val="19"/>
          <w:lang w:val="sr-Latn-RS"/>
        </w:rPr>
        <w:t>);</w:t>
      </w:r>
    </w:p>
    <w:p w14:paraId="1BFC2297" w14:textId="77777777"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p>
    <w:p w14:paraId="32C7C52F" w14:textId="27D2F391"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Console.ReadKey();</w:t>
      </w:r>
    </w:p>
    <w:p w14:paraId="34E47D1B" w14:textId="7698BCA5" w:rsidR="00F36AF4" w:rsidRDefault="00F36AF4" w:rsidP="00F36AF4">
      <w:pPr>
        <w:autoSpaceDE w:val="0"/>
        <w:autoSpaceDN w:val="0"/>
        <w:adjustRightInd w:val="0"/>
        <w:spacing w:after="0" w:line="240" w:lineRule="auto"/>
        <w:rPr>
          <w:rFonts w:ascii="Consolas" w:hAnsi="Consolas" w:cs="Consolas"/>
          <w:color w:val="000000"/>
          <w:sz w:val="19"/>
          <w:szCs w:val="19"/>
          <w:lang w:val="sr-Latn-RS"/>
        </w:rPr>
      </w:pPr>
      <w:r>
        <w:rPr>
          <w:rFonts w:ascii="Consolas" w:hAnsi="Consolas" w:cs="Consolas"/>
          <w:color w:val="000000"/>
          <w:sz w:val="19"/>
          <w:szCs w:val="19"/>
          <w:lang w:val="sr-Latn-RS"/>
        </w:rPr>
        <w:t xml:space="preserve">    }</w:t>
      </w:r>
    </w:p>
    <w:p w14:paraId="6DA16C5F" w14:textId="52C20AFA" w:rsidR="00F36AF4" w:rsidRPr="00B92565" w:rsidRDefault="00F36AF4" w:rsidP="00F36AF4">
      <w:r>
        <w:rPr>
          <w:rFonts w:ascii="Consolas" w:hAnsi="Consolas" w:cs="Consolas"/>
          <w:color w:val="000000"/>
          <w:sz w:val="19"/>
          <w:szCs w:val="19"/>
          <w:lang w:val="sr-Latn-RS"/>
        </w:rPr>
        <w:t>}</w:t>
      </w:r>
    </w:p>
    <w:sectPr w:rsidR="00F36AF4" w:rsidRPr="00B9256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Vlada" w:date="2018-07-29T18:11:00Z" w:initials="V">
    <w:p w14:paraId="15A3A380" w14:textId="77777777" w:rsidR="007D79BB" w:rsidRDefault="007D79BB">
      <w:pPr>
        <w:pStyle w:val="CommentText"/>
      </w:pPr>
      <w:r>
        <w:rPr>
          <w:rStyle w:val="CommentReference"/>
        </w:rPr>
        <w:annotationRef/>
      </w:r>
      <w:r>
        <w:t>Koncept, ne treba mu clan.</w:t>
      </w:r>
    </w:p>
  </w:comment>
  <w:comment w:id="4" w:author="Vlada" w:date="2018-07-29T18:13:00Z" w:initials="V">
    <w:p w14:paraId="41C4244A" w14:textId="77777777" w:rsidR="007D79BB" w:rsidRDefault="007D79BB">
      <w:pPr>
        <w:pStyle w:val="CommentText"/>
      </w:pPr>
      <w:r>
        <w:rPr>
          <w:rStyle w:val="CommentReference"/>
        </w:rPr>
        <w:annotationRef/>
      </w:r>
      <w:r>
        <w:t>Necu stavljati navodnike, ali treba se setiti prilikom prebacivanja da se ovo I ostali keyword-ovi stave u &lt;code&gt;</w:t>
      </w:r>
    </w:p>
  </w:comment>
  <w:comment w:id="5" w:author="Vlada" w:date="2018-07-29T18:15:00Z" w:initials="V">
    <w:p w14:paraId="1CB10CF7" w14:textId="77777777" w:rsidR="007D79BB" w:rsidRDefault="007D79BB">
      <w:pPr>
        <w:pStyle w:val="CommentText"/>
      </w:pPr>
      <w:r>
        <w:rPr>
          <w:rStyle w:val="CommentReference"/>
        </w:rPr>
        <w:annotationRef/>
      </w:r>
      <w:r>
        <w:t>Da li smo spominjali default vrednosti do sad? Ili samo za proste tipove?</w:t>
      </w:r>
    </w:p>
  </w:comment>
  <w:comment w:id="6" w:author="Vlada" w:date="2018-07-29T18:23:00Z" w:initials="V">
    <w:p w14:paraId="58969288" w14:textId="77777777" w:rsidR="007D79BB" w:rsidRDefault="007D79BB">
      <w:pPr>
        <w:pStyle w:val="CommentText"/>
      </w:pPr>
      <w:r>
        <w:rPr>
          <w:rStyle w:val="CommentReference"/>
        </w:rPr>
        <w:annotationRef/>
      </w:r>
      <w:r>
        <w:t>Mozda bi trebao negde I naglasiti da se separation of concerns radi pravljenjem razlicitih klasa a ne jedne velike pa partial. Cisto posto su ovo totalni pocetnici.</w:t>
      </w:r>
    </w:p>
  </w:comment>
  <w:comment w:id="7" w:author="Vlada" w:date="2018-07-29T18:45:00Z" w:initials="V">
    <w:p w14:paraId="1DF51DFE" w14:textId="77777777" w:rsidR="007D79BB" w:rsidRDefault="007D79BB">
      <w:pPr>
        <w:pStyle w:val="CommentText"/>
      </w:pPr>
      <w:r>
        <w:rPr>
          <w:rStyle w:val="CommentReference"/>
        </w:rPr>
        <w:annotationRef/>
      </w:r>
      <w:r>
        <w:t>Nisam siguran da je ovo tacno. Const I static se razlikuju na nivou kompajlera I prica je dosta slozenija. (Citao o tome pre koji mesec)</w:t>
      </w:r>
    </w:p>
    <w:p w14:paraId="5F8C4EB2" w14:textId="77777777" w:rsidR="007D79BB" w:rsidRDefault="007D79BB">
      <w:pPr>
        <w:pStyle w:val="CommentText"/>
      </w:pPr>
    </w:p>
    <w:p w14:paraId="24B3F010" w14:textId="77777777" w:rsidR="007D79BB" w:rsidRDefault="00531773">
      <w:pPr>
        <w:pStyle w:val="CommentText"/>
      </w:pPr>
      <w:hyperlink r:id="rId1" w:history="1">
        <w:r w:rsidR="007D79BB" w:rsidRPr="000E72DE">
          <w:rPr>
            <w:rStyle w:val="Hyperlink"/>
          </w:rPr>
          <w:t>https://stackoverflow.com/a/30516396</w:t>
        </w:r>
      </w:hyperlink>
    </w:p>
    <w:p w14:paraId="260D50C8" w14:textId="77777777" w:rsidR="007D79BB" w:rsidRDefault="007D79BB">
      <w:pPr>
        <w:pStyle w:val="CommentText"/>
      </w:pPr>
    </w:p>
    <w:p w14:paraId="67E0E09F" w14:textId="77777777" w:rsidR="007D79BB" w:rsidRDefault="007D79BB">
      <w:pPr>
        <w:pStyle w:val="CommentText"/>
      </w:pPr>
      <w:r>
        <w:t>Ovo ima posledica na kompajliranje razlicitih asemblija I moze da dovede do problema prilikom referenciranja.</w:t>
      </w:r>
    </w:p>
    <w:p w14:paraId="3916170B" w14:textId="77777777" w:rsidR="007D79BB" w:rsidRDefault="007D79BB">
      <w:pPr>
        <w:pStyle w:val="CommentText"/>
      </w:pPr>
    </w:p>
    <w:p w14:paraId="1F7ECE53" w14:textId="77777777" w:rsidR="007D79BB" w:rsidRDefault="007D79BB">
      <w:pPr>
        <w:pStyle w:val="CommentText"/>
      </w:pPr>
      <w:r>
        <w:t>Stoga se treba drzati static stvari kad god mozes pre nego const. To je napomena koju bih ja ostavio.</w:t>
      </w:r>
    </w:p>
  </w:comment>
  <w:comment w:id="10" w:author="Vlada" w:date="2018-07-29T19:15:00Z" w:initials="V">
    <w:p w14:paraId="7AA46DA6" w14:textId="08ED899D" w:rsidR="007D79BB" w:rsidRDefault="007D79BB">
      <w:pPr>
        <w:pStyle w:val="CommentText"/>
      </w:pPr>
      <w:r>
        <w:rPr>
          <w:rStyle w:val="CommentReference"/>
        </w:rPr>
        <w:annotationRef/>
      </w:r>
      <w:r>
        <w:t>Opet mi nekako nedostaje primer iz zivota kada koristiti struct, a kada class.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A3A380" w15:done="0"/>
  <w15:commentEx w15:paraId="41C4244A" w15:done="0"/>
  <w15:commentEx w15:paraId="1CB10CF7" w15:done="0"/>
  <w15:commentEx w15:paraId="58969288" w15:done="0"/>
  <w15:commentEx w15:paraId="1F7ECE53" w15:done="0"/>
  <w15:commentEx w15:paraId="7AA46DA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244BB"/>
    <w:multiLevelType w:val="hybridMultilevel"/>
    <w:tmpl w:val="DA70BA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052903"/>
    <w:multiLevelType w:val="multilevel"/>
    <w:tmpl w:val="3DC0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4"/>
  </w:num>
  <w:num w:numId="5">
    <w:abstractNumId w:val="0"/>
  </w:num>
  <w:num w:numId="6">
    <w:abstractNumId w:val="2"/>
  </w:num>
  <w:num w:numId="7">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lada">
    <w15:presenceInfo w15:providerId="None" w15:userId="Vla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NK0FAEAP5wAtAAAA"/>
  </w:docVars>
  <w:rsids>
    <w:rsidRoot w:val="009D6FD2"/>
    <w:rsid w:val="0004206E"/>
    <w:rsid w:val="00046792"/>
    <w:rsid w:val="000517CA"/>
    <w:rsid w:val="0006748D"/>
    <w:rsid w:val="000707F7"/>
    <w:rsid w:val="000A3F77"/>
    <w:rsid w:val="000A40AD"/>
    <w:rsid w:val="000A524C"/>
    <w:rsid w:val="000B173F"/>
    <w:rsid w:val="000B2CD1"/>
    <w:rsid w:val="000C5024"/>
    <w:rsid w:val="000F786E"/>
    <w:rsid w:val="001120FB"/>
    <w:rsid w:val="001212B4"/>
    <w:rsid w:val="00141D38"/>
    <w:rsid w:val="00143B51"/>
    <w:rsid w:val="00152999"/>
    <w:rsid w:val="001562F0"/>
    <w:rsid w:val="00161514"/>
    <w:rsid w:val="00175C72"/>
    <w:rsid w:val="00195D48"/>
    <w:rsid w:val="001C0831"/>
    <w:rsid w:val="001D63D1"/>
    <w:rsid w:val="001E589A"/>
    <w:rsid w:val="001F32E7"/>
    <w:rsid w:val="002055E3"/>
    <w:rsid w:val="00211511"/>
    <w:rsid w:val="00216D54"/>
    <w:rsid w:val="00253945"/>
    <w:rsid w:val="00292A5D"/>
    <w:rsid w:val="002A319E"/>
    <w:rsid w:val="002B776A"/>
    <w:rsid w:val="002C223E"/>
    <w:rsid w:val="002C5F6E"/>
    <w:rsid w:val="002F5D10"/>
    <w:rsid w:val="002F7040"/>
    <w:rsid w:val="003109CF"/>
    <w:rsid w:val="00313963"/>
    <w:rsid w:val="003206F8"/>
    <w:rsid w:val="00323E19"/>
    <w:rsid w:val="003441A2"/>
    <w:rsid w:val="00383F96"/>
    <w:rsid w:val="00395578"/>
    <w:rsid w:val="003A14C8"/>
    <w:rsid w:val="003D253F"/>
    <w:rsid w:val="003D74D6"/>
    <w:rsid w:val="003E665C"/>
    <w:rsid w:val="003E78C5"/>
    <w:rsid w:val="00402897"/>
    <w:rsid w:val="00417161"/>
    <w:rsid w:val="00434692"/>
    <w:rsid w:val="00456200"/>
    <w:rsid w:val="0046314C"/>
    <w:rsid w:val="004715FD"/>
    <w:rsid w:val="00480FB1"/>
    <w:rsid w:val="0049004C"/>
    <w:rsid w:val="004A3064"/>
    <w:rsid w:val="004C12E2"/>
    <w:rsid w:val="004C3648"/>
    <w:rsid w:val="004C4B63"/>
    <w:rsid w:val="00503172"/>
    <w:rsid w:val="00531773"/>
    <w:rsid w:val="005642D4"/>
    <w:rsid w:val="005675EF"/>
    <w:rsid w:val="00574D90"/>
    <w:rsid w:val="005942C0"/>
    <w:rsid w:val="005B0808"/>
    <w:rsid w:val="005B6ECA"/>
    <w:rsid w:val="005D01D4"/>
    <w:rsid w:val="005D1995"/>
    <w:rsid w:val="005E4F22"/>
    <w:rsid w:val="00617E03"/>
    <w:rsid w:val="00630363"/>
    <w:rsid w:val="00642A17"/>
    <w:rsid w:val="00644812"/>
    <w:rsid w:val="006455C8"/>
    <w:rsid w:val="0066583A"/>
    <w:rsid w:val="00677DCE"/>
    <w:rsid w:val="00681C39"/>
    <w:rsid w:val="00685983"/>
    <w:rsid w:val="006E6E7A"/>
    <w:rsid w:val="006F1AAF"/>
    <w:rsid w:val="0075582D"/>
    <w:rsid w:val="0077092A"/>
    <w:rsid w:val="0078349F"/>
    <w:rsid w:val="007949D1"/>
    <w:rsid w:val="007A4F94"/>
    <w:rsid w:val="007C3C3A"/>
    <w:rsid w:val="007D79BB"/>
    <w:rsid w:val="0082402F"/>
    <w:rsid w:val="008466F5"/>
    <w:rsid w:val="00856665"/>
    <w:rsid w:val="008633B4"/>
    <w:rsid w:val="00865044"/>
    <w:rsid w:val="008728BE"/>
    <w:rsid w:val="00873E48"/>
    <w:rsid w:val="008A7FA8"/>
    <w:rsid w:val="008F35C5"/>
    <w:rsid w:val="00920F09"/>
    <w:rsid w:val="00943E03"/>
    <w:rsid w:val="00961E82"/>
    <w:rsid w:val="0097435E"/>
    <w:rsid w:val="009827F2"/>
    <w:rsid w:val="009849FD"/>
    <w:rsid w:val="0099010C"/>
    <w:rsid w:val="009A0D4A"/>
    <w:rsid w:val="009B3C56"/>
    <w:rsid w:val="009C78FF"/>
    <w:rsid w:val="009D6FD2"/>
    <w:rsid w:val="009D753C"/>
    <w:rsid w:val="009E199F"/>
    <w:rsid w:val="009E6580"/>
    <w:rsid w:val="00A051DD"/>
    <w:rsid w:val="00A059AD"/>
    <w:rsid w:val="00A24B99"/>
    <w:rsid w:val="00A275C5"/>
    <w:rsid w:val="00A318C4"/>
    <w:rsid w:val="00A332AB"/>
    <w:rsid w:val="00A508E9"/>
    <w:rsid w:val="00A7134E"/>
    <w:rsid w:val="00A85866"/>
    <w:rsid w:val="00AB4E4E"/>
    <w:rsid w:val="00AC166E"/>
    <w:rsid w:val="00B0613A"/>
    <w:rsid w:val="00B17CCE"/>
    <w:rsid w:val="00B4109D"/>
    <w:rsid w:val="00B430CD"/>
    <w:rsid w:val="00B637F6"/>
    <w:rsid w:val="00B70B23"/>
    <w:rsid w:val="00B75037"/>
    <w:rsid w:val="00B77413"/>
    <w:rsid w:val="00B92565"/>
    <w:rsid w:val="00BC59FE"/>
    <w:rsid w:val="00BC655E"/>
    <w:rsid w:val="00C42558"/>
    <w:rsid w:val="00C51A9C"/>
    <w:rsid w:val="00C62ECF"/>
    <w:rsid w:val="00C8147E"/>
    <w:rsid w:val="00C83FC1"/>
    <w:rsid w:val="00C971CB"/>
    <w:rsid w:val="00C97897"/>
    <w:rsid w:val="00CA6AC0"/>
    <w:rsid w:val="00CB669D"/>
    <w:rsid w:val="00CC1713"/>
    <w:rsid w:val="00CC1E10"/>
    <w:rsid w:val="00CD6BD6"/>
    <w:rsid w:val="00D45C36"/>
    <w:rsid w:val="00D51A17"/>
    <w:rsid w:val="00D565B7"/>
    <w:rsid w:val="00D74EB6"/>
    <w:rsid w:val="00D90A98"/>
    <w:rsid w:val="00DB5F9E"/>
    <w:rsid w:val="00DC2BA6"/>
    <w:rsid w:val="00DD36C5"/>
    <w:rsid w:val="00DE1CDA"/>
    <w:rsid w:val="00DE2585"/>
    <w:rsid w:val="00E01B47"/>
    <w:rsid w:val="00E01EE8"/>
    <w:rsid w:val="00E22C80"/>
    <w:rsid w:val="00E81F8B"/>
    <w:rsid w:val="00E83B09"/>
    <w:rsid w:val="00EA42EB"/>
    <w:rsid w:val="00EC26AB"/>
    <w:rsid w:val="00EE7801"/>
    <w:rsid w:val="00EF4A1B"/>
    <w:rsid w:val="00F035BF"/>
    <w:rsid w:val="00F06EA5"/>
    <w:rsid w:val="00F36AF4"/>
    <w:rsid w:val="00F507C1"/>
    <w:rsid w:val="00F71327"/>
    <w:rsid w:val="00F84EE0"/>
    <w:rsid w:val="00FA4D43"/>
    <w:rsid w:val="00FD20E8"/>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5CCD"/>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1120FB"/>
    <w:rPr>
      <w:sz w:val="16"/>
      <w:szCs w:val="16"/>
    </w:rPr>
  </w:style>
  <w:style w:type="paragraph" w:styleId="CommentText">
    <w:name w:val="annotation text"/>
    <w:basedOn w:val="Normal"/>
    <w:link w:val="CommentTextChar"/>
    <w:uiPriority w:val="99"/>
    <w:semiHidden/>
    <w:unhideWhenUsed/>
    <w:rsid w:val="001120FB"/>
    <w:pPr>
      <w:spacing w:line="240" w:lineRule="auto"/>
    </w:pPr>
    <w:rPr>
      <w:sz w:val="20"/>
      <w:szCs w:val="20"/>
    </w:rPr>
  </w:style>
  <w:style w:type="character" w:customStyle="1" w:styleId="CommentTextChar">
    <w:name w:val="Comment Text Char"/>
    <w:basedOn w:val="DefaultParagraphFont"/>
    <w:link w:val="CommentText"/>
    <w:uiPriority w:val="99"/>
    <w:semiHidden/>
    <w:rsid w:val="001120FB"/>
    <w:rPr>
      <w:sz w:val="20"/>
      <w:szCs w:val="20"/>
    </w:rPr>
  </w:style>
  <w:style w:type="paragraph" w:styleId="CommentSubject">
    <w:name w:val="annotation subject"/>
    <w:basedOn w:val="CommentText"/>
    <w:next w:val="CommentText"/>
    <w:link w:val="CommentSubjectChar"/>
    <w:uiPriority w:val="99"/>
    <w:semiHidden/>
    <w:unhideWhenUsed/>
    <w:rsid w:val="001120FB"/>
    <w:rPr>
      <w:b/>
      <w:bCs/>
    </w:rPr>
  </w:style>
  <w:style w:type="character" w:customStyle="1" w:styleId="CommentSubjectChar">
    <w:name w:val="Comment Subject Char"/>
    <w:basedOn w:val="CommentTextChar"/>
    <w:link w:val="CommentSubject"/>
    <w:uiPriority w:val="99"/>
    <w:semiHidden/>
    <w:rsid w:val="001120FB"/>
    <w:rPr>
      <w:b/>
      <w:bCs/>
      <w:sz w:val="20"/>
      <w:szCs w:val="20"/>
    </w:rPr>
  </w:style>
  <w:style w:type="paragraph" w:styleId="BalloonText">
    <w:name w:val="Balloon Text"/>
    <w:basedOn w:val="Normal"/>
    <w:link w:val="BalloonTextChar"/>
    <w:uiPriority w:val="99"/>
    <w:semiHidden/>
    <w:unhideWhenUsed/>
    <w:rsid w:val="001120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0FB"/>
    <w:rPr>
      <w:rFonts w:ascii="Segoe UI" w:hAnsi="Segoe UI" w:cs="Segoe UI"/>
      <w:sz w:val="18"/>
      <w:szCs w:val="18"/>
    </w:rPr>
  </w:style>
  <w:style w:type="character" w:styleId="Strong">
    <w:name w:val="Strong"/>
    <w:basedOn w:val="DefaultParagraphFont"/>
    <w:uiPriority w:val="22"/>
    <w:qFormat/>
    <w:rsid w:val="003D74D6"/>
    <w:rPr>
      <w:b/>
      <w:bCs/>
    </w:rPr>
  </w:style>
  <w:style w:type="paragraph" w:styleId="NormalWeb">
    <w:name w:val="Normal (Web)"/>
    <w:basedOn w:val="Normal"/>
    <w:uiPriority w:val="99"/>
    <w:semiHidden/>
    <w:unhideWhenUsed/>
    <w:rsid w:val="003D74D6"/>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B2CD1"/>
    <w:pPr>
      <w:spacing w:after="0" w:line="240" w:lineRule="auto"/>
    </w:pPr>
  </w:style>
  <w:style w:type="character" w:styleId="FollowedHyperlink">
    <w:name w:val="FollowedHyperlink"/>
    <w:basedOn w:val="DefaultParagraphFont"/>
    <w:uiPriority w:val="99"/>
    <w:semiHidden/>
    <w:unhideWhenUsed/>
    <w:rsid w:val="000C50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26300">
      <w:bodyDiv w:val="1"/>
      <w:marLeft w:val="0"/>
      <w:marRight w:val="0"/>
      <w:marTop w:val="0"/>
      <w:marBottom w:val="0"/>
      <w:divBdr>
        <w:top w:val="none" w:sz="0" w:space="0" w:color="auto"/>
        <w:left w:val="none" w:sz="0" w:space="0" w:color="auto"/>
        <w:bottom w:val="none" w:sz="0" w:space="0" w:color="auto"/>
        <w:right w:val="none" w:sz="0" w:space="0" w:color="auto"/>
      </w:divBdr>
    </w:div>
    <w:div w:id="17515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a/30516396"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638A9-B697-49A3-A3BC-76F1E78E0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44</Pages>
  <Words>10294</Words>
  <Characters>58681</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Marinko Spasojevic</cp:lastModifiedBy>
  <cp:revision>62</cp:revision>
  <dcterms:created xsi:type="dcterms:W3CDTF">2018-07-12T06:51:00Z</dcterms:created>
  <dcterms:modified xsi:type="dcterms:W3CDTF">2018-07-30T15:03:00Z</dcterms:modified>
</cp:coreProperties>
</file>